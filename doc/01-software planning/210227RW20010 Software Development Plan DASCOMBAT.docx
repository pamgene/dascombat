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9C493" w14:textId="77777777" w:rsidR="00BB7C61" w:rsidRDefault="00BB7C61" w:rsidP="00BB7C61">
      <w:pPr>
        <w:tabs>
          <w:tab w:val="left" w:pos="2771"/>
        </w:tabs>
        <w:rPr>
          <w:rFonts w:cs="Arial"/>
          <w:b/>
          <w:bCs/>
        </w:rPr>
      </w:pPr>
      <w:r w:rsidRPr="13D4FDE3">
        <w:rPr>
          <w:rFonts w:eastAsia="Arial" w:cs="Arial"/>
          <w:b/>
          <w:bCs/>
        </w:rPr>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p w14:paraId="1F5FA09D" w14:textId="77777777" w:rsidR="00D01115" w:rsidRDefault="00BB7C61">
      <w:pPr>
        <w:pStyle w:val="TOC1"/>
        <w:rPr>
          <w:rFonts w:asciiTheme="minorHAnsi" w:eastAsiaTheme="minorEastAsia" w:hAnsiTheme="minorHAnsi" w:cstheme="minorBidi"/>
          <w:bCs w:val="0"/>
          <w:caps w:val="0"/>
          <w:sz w:val="22"/>
          <w:szCs w:val="22"/>
          <w:lang w:val="nl-NL" w:eastAsia="nl-NL"/>
        </w:rPr>
      </w:pPr>
      <w:r>
        <w:fldChar w:fldCharType="begin"/>
      </w:r>
      <w:r w:rsidRPr="00811BFC">
        <w:instrText xml:space="preserve"> TOC \o "1-2" \h \z </w:instrText>
      </w:r>
      <w:r>
        <w:fldChar w:fldCharType="separate"/>
      </w:r>
      <w:hyperlink w:anchor="_Toc63954576" w:history="1">
        <w:r w:rsidR="00D01115" w:rsidRPr="001F05EF">
          <w:rPr>
            <w:rStyle w:val="Hyperlink"/>
          </w:rPr>
          <w:t>1.</w:t>
        </w:r>
        <w:r w:rsidR="00D01115">
          <w:rPr>
            <w:rFonts w:asciiTheme="minorHAnsi" w:eastAsiaTheme="minorEastAsia" w:hAnsiTheme="minorHAnsi" w:cstheme="minorBidi"/>
            <w:bCs w:val="0"/>
            <w:caps w:val="0"/>
            <w:sz w:val="22"/>
            <w:szCs w:val="22"/>
            <w:lang w:val="nl-NL" w:eastAsia="nl-NL"/>
          </w:rPr>
          <w:tab/>
        </w:r>
        <w:r w:rsidR="00D01115" w:rsidRPr="001F05EF">
          <w:rPr>
            <w:rStyle w:val="Hyperlink"/>
          </w:rPr>
          <w:t>Introduction</w:t>
        </w:r>
        <w:r w:rsidR="00D01115">
          <w:rPr>
            <w:webHidden/>
          </w:rPr>
          <w:tab/>
        </w:r>
        <w:r w:rsidR="00D01115">
          <w:rPr>
            <w:webHidden/>
          </w:rPr>
          <w:fldChar w:fldCharType="begin"/>
        </w:r>
        <w:r w:rsidR="00D01115">
          <w:rPr>
            <w:webHidden/>
          </w:rPr>
          <w:instrText xml:space="preserve"> PAGEREF _Toc63954576 \h </w:instrText>
        </w:r>
        <w:r w:rsidR="00D01115">
          <w:rPr>
            <w:webHidden/>
          </w:rPr>
        </w:r>
        <w:r w:rsidR="00D01115">
          <w:rPr>
            <w:webHidden/>
          </w:rPr>
          <w:fldChar w:fldCharType="separate"/>
        </w:r>
        <w:r w:rsidR="00D01115">
          <w:rPr>
            <w:webHidden/>
          </w:rPr>
          <w:t>1</w:t>
        </w:r>
        <w:r w:rsidR="00D01115">
          <w:rPr>
            <w:webHidden/>
          </w:rPr>
          <w:fldChar w:fldCharType="end"/>
        </w:r>
      </w:hyperlink>
    </w:p>
    <w:p w14:paraId="32A156FE"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77" w:history="1">
        <w:r w:rsidRPr="001F05EF">
          <w:rPr>
            <w:rStyle w:val="Hyperlink"/>
          </w:rPr>
          <w:t>2.</w:t>
        </w:r>
        <w:r>
          <w:rPr>
            <w:rFonts w:asciiTheme="minorHAnsi" w:eastAsiaTheme="minorEastAsia" w:hAnsiTheme="minorHAnsi" w:cstheme="minorBidi"/>
            <w:bCs w:val="0"/>
            <w:caps w:val="0"/>
            <w:sz w:val="22"/>
            <w:szCs w:val="22"/>
            <w:lang w:val="nl-NL" w:eastAsia="nl-NL"/>
          </w:rPr>
          <w:tab/>
        </w:r>
        <w:r w:rsidRPr="001F05EF">
          <w:rPr>
            <w:rStyle w:val="Hyperlink"/>
          </w:rPr>
          <w:t>Scope</w:t>
        </w:r>
        <w:r>
          <w:rPr>
            <w:webHidden/>
          </w:rPr>
          <w:tab/>
        </w:r>
        <w:r>
          <w:rPr>
            <w:webHidden/>
          </w:rPr>
          <w:fldChar w:fldCharType="begin"/>
        </w:r>
        <w:r>
          <w:rPr>
            <w:webHidden/>
          </w:rPr>
          <w:instrText xml:space="preserve"> PAGEREF _Toc63954577 \h </w:instrText>
        </w:r>
        <w:r>
          <w:rPr>
            <w:webHidden/>
          </w:rPr>
        </w:r>
        <w:r>
          <w:rPr>
            <w:webHidden/>
          </w:rPr>
          <w:fldChar w:fldCharType="separate"/>
        </w:r>
        <w:r>
          <w:rPr>
            <w:webHidden/>
          </w:rPr>
          <w:t>2</w:t>
        </w:r>
        <w:r>
          <w:rPr>
            <w:webHidden/>
          </w:rPr>
          <w:fldChar w:fldCharType="end"/>
        </w:r>
      </w:hyperlink>
    </w:p>
    <w:p w14:paraId="72930B56" w14:textId="77777777" w:rsidR="00D01115" w:rsidRDefault="00D01115">
      <w:pPr>
        <w:pStyle w:val="TOC2"/>
        <w:tabs>
          <w:tab w:val="left" w:pos="1100"/>
        </w:tabs>
        <w:rPr>
          <w:rFonts w:asciiTheme="minorHAnsi" w:eastAsiaTheme="minorEastAsia" w:hAnsiTheme="minorHAnsi" w:cstheme="minorBidi"/>
          <w:smallCaps w:val="0"/>
          <w:sz w:val="22"/>
          <w:szCs w:val="22"/>
          <w:lang w:val="nl-NL" w:eastAsia="nl-NL"/>
        </w:rPr>
      </w:pPr>
      <w:hyperlink w:anchor="_Toc63954578" w:history="1">
        <w:r w:rsidRPr="001F05EF">
          <w:rPr>
            <w:rStyle w:val="Hyperlink"/>
            <w:lang w:val="en-US"/>
          </w:rPr>
          <w:t>2.1.</w:t>
        </w:r>
        <w:r>
          <w:rPr>
            <w:rFonts w:asciiTheme="minorHAnsi" w:eastAsiaTheme="minorEastAsia" w:hAnsiTheme="minorHAnsi" w:cstheme="minorBidi"/>
            <w:smallCaps w:val="0"/>
            <w:sz w:val="22"/>
            <w:szCs w:val="22"/>
            <w:lang w:val="nl-NL" w:eastAsia="nl-NL"/>
          </w:rPr>
          <w:tab/>
        </w:r>
        <w:r w:rsidRPr="001F05EF">
          <w:rPr>
            <w:rStyle w:val="Hyperlink"/>
          </w:rPr>
          <w:t>Out of scope</w:t>
        </w:r>
        <w:r>
          <w:rPr>
            <w:webHidden/>
          </w:rPr>
          <w:tab/>
        </w:r>
        <w:r>
          <w:rPr>
            <w:webHidden/>
          </w:rPr>
          <w:fldChar w:fldCharType="begin"/>
        </w:r>
        <w:r>
          <w:rPr>
            <w:webHidden/>
          </w:rPr>
          <w:instrText xml:space="preserve"> PAGEREF _Toc63954578 \h </w:instrText>
        </w:r>
        <w:r>
          <w:rPr>
            <w:webHidden/>
          </w:rPr>
        </w:r>
        <w:r>
          <w:rPr>
            <w:webHidden/>
          </w:rPr>
          <w:fldChar w:fldCharType="separate"/>
        </w:r>
        <w:r>
          <w:rPr>
            <w:webHidden/>
          </w:rPr>
          <w:t>2</w:t>
        </w:r>
        <w:r>
          <w:rPr>
            <w:webHidden/>
          </w:rPr>
          <w:fldChar w:fldCharType="end"/>
        </w:r>
      </w:hyperlink>
    </w:p>
    <w:p w14:paraId="0E26E3DF" w14:textId="77777777" w:rsidR="00D01115" w:rsidRDefault="00D01115">
      <w:pPr>
        <w:pStyle w:val="TOC2"/>
        <w:tabs>
          <w:tab w:val="left" w:pos="1100"/>
        </w:tabs>
        <w:rPr>
          <w:rFonts w:asciiTheme="minorHAnsi" w:eastAsiaTheme="minorEastAsia" w:hAnsiTheme="minorHAnsi" w:cstheme="minorBidi"/>
          <w:smallCaps w:val="0"/>
          <w:sz w:val="22"/>
          <w:szCs w:val="22"/>
          <w:lang w:val="nl-NL" w:eastAsia="nl-NL"/>
        </w:rPr>
      </w:pPr>
      <w:hyperlink w:anchor="_Toc63954579" w:history="1">
        <w:r w:rsidRPr="001F05EF">
          <w:rPr>
            <w:rStyle w:val="Hyperlink"/>
          </w:rPr>
          <w:t>2.2.</w:t>
        </w:r>
        <w:r>
          <w:rPr>
            <w:rFonts w:asciiTheme="minorHAnsi" w:eastAsiaTheme="minorEastAsia" w:hAnsiTheme="minorHAnsi" w:cstheme="minorBidi"/>
            <w:smallCaps w:val="0"/>
            <w:sz w:val="22"/>
            <w:szCs w:val="22"/>
            <w:lang w:val="nl-NL" w:eastAsia="nl-NL"/>
          </w:rPr>
          <w:tab/>
        </w:r>
        <w:r w:rsidRPr="001F05EF">
          <w:rPr>
            <w:rStyle w:val="Hyperlink"/>
          </w:rPr>
          <w:t>Software Safety Classification</w:t>
        </w:r>
        <w:r>
          <w:rPr>
            <w:webHidden/>
          </w:rPr>
          <w:tab/>
        </w:r>
        <w:r>
          <w:rPr>
            <w:webHidden/>
          </w:rPr>
          <w:fldChar w:fldCharType="begin"/>
        </w:r>
        <w:r>
          <w:rPr>
            <w:webHidden/>
          </w:rPr>
          <w:instrText xml:space="preserve"> PAGEREF _Toc63954579 \h </w:instrText>
        </w:r>
        <w:r>
          <w:rPr>
            <w:webHidden/>
          </w:rPr>
        </w:r>
        <w:r>
          <w:rPr>
            <w:webHidden/>
          </w:rPr>
          <w:fldChar w:fldCharType="separate"/>
        </w:r>
        <w:r>
          <w:rPr>
            <w:webHidden/>
          </w:rPr>
          <w:t>2</w:t>
        </w:r>
        <w:r>
          <w:rPr>
            <w:webHidden/>
          </w:rPr>
          <w:fldChar w:fldCharType="end"/>
        </w:r>
      </w:hyperlink>
    </w:p>
    <w:p w14:paraId="05009EA2"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0" w:history="1">
        <w:r w:rsidRPr="001F05EF">
          <w:rPr>
            <w:rStyle w:val="Hyperlink"/>
          </w:rPr>
          <w:t>3.</w:t>
        </w:r>
        <w:r>
          <w:rPr>
            <w:rFonts w:asciiTheme="minorHAnsi" w:eastAsiaTheme="minorEastAsia" w:hAnsiTheme="minorHAnsi" w:cstheme="minorBidi"/>
            <w:bCs w:val="0"/>
            <w:caps w:val="0"/>
            <w:sz w:val="22"/>
            <w:szCs w:val="22"/>
            <w:lang w:val="nl-NL" w:eastAsia="nl-NL"/>
          </w:rPr>
          <w:tab/>
        </w:r>
        <w:r w:rsidRPr="001F05EF">
          <w:rPr>
            <w:rStyle w:val="Hyperlink"/>
          </w:rPr>
          <w:t>Definitions</w:t>
        </w:r>
        <w:r>
          <w:rPr>
            <w:webHidden/>
          </w:rPr>
          <w:tab/>
        </w:r>
        <w:r>
          <w:rPr>
            <w:webHidden/>
          </w:rPr>
          <w:fldChar w:fldCharType="begin"/>
        </w:r>
        <w:r>
          <w:rPr>
            <w:webHidden/>
          </w:rPr>
          <w:instrText xml:space="preserve"> PAGEREF _Toc63954580 \h </w:instrText>
        </w:r>
        <w:r>
          <w:rPr>
            <w:webHidden/>
          </w:rPr>
        </w:r>
        <w:r>
          <w:rPr>
            <w:webHidden/>
          </w:rPr>
          <w:fldChar w:fldCharType="separate"/>
        </w:r>
        <w:r>
          <w:rPr>
            <w:webHidden/>
          </w:rPr>
          <w:t>3</w:t>
        </w:r>
        <w:r>
          <w:rPr>
            <w:webHidden/>
          </w:rPr>
          <w:fldChar w:fldCharType="end"/>
        </w:r>
      </w:hyperlink>
    </w:p>
    <w:p w14:paraId="03D25E4F"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1" w:history="1">
        <w:r w:rsidRPr="001F05EF">
          <w:rPr>
            <w:rStyle w:val="Hyperlink"/>
            <w:lang w:val="en-US"/>
          </w:rPr>
          <w:t>4.</w:t>
        </w:r>
        <w:r>
          <w:rPr>
            <w:rFonts w:asciiTheme="minorHAnsi" w:eastAsiaTheme="minorEastAsia" w:hAnsiTheme="minorHAnsi" w:cstheme="minorBidi"/>
            <w:bCs w:val="0"/>
            <w:caps w:val="0"/>
            <w:sz w:val="22"/>
            <w:szCs w:val="22"/>
            <w:lang w:val="nl-NL" w:eastAsia="nl-NL"/>
          </w:rPr>
          <w:tab/>
        </w:r>
        <w:r w:rsidRPr="001F05EF">
          <w:rPr>
            <w:rStyle w:val="Hyperlink"/>
            <w:lang w:val="en-US"/>
          </w:rPr>
          <w:t>Roles and responsibilities</w:t>
        </w:r>
        <w:r>
          <w:rPr>
            <w:webHidden/>
          </w:rPr>
          <w:tab/>
        </w:r>
        <w:r>
          <w:rPr>
            <w:webHidden/>
          </w:rPr>
          <w:fldChar w:fldCharType="begin"/>
        </w:r>
        <w:r>
          <w:rPr>
            <w:webHidden/>
          </w:rPr>
          <w:instrText xml:space="preserve"> PAGEREF _Toc63954581 \h </w:instrText>
        </w:r>
        <w:r>
          <w:rPr>
            <w:webHidden/>
          </w:rPr>
        </w:r>
        <w:r>
          <w:rPr>
            <w:webHidden/>
          </w:rPr>
          <w:fldChar w:fldCharType="separate"/>
        </w:r>
        <w:r>
          <w:rPr>
            <w:webHidden/>
          </w:rPr>
          <w:t>3</w:t>
        </w:r>
        <w:r>
          <w:rPr>
            <w:webHidden/>
          </w:rPr>
          <w:fldChar w:fldCharType="end"/>
        </w:r>
      </w:hyperlink>
    </w:p>
    <w:p w14:paraId="3878ABAE"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2" w:history="1">
        <w:r w:rsidRPr="001F05EF">
          <w:rPr>
            <w:rStyle w:val="Hyperlink"/>
          </w:rPr>
          <w:t>5.</w:t>
        </w:r>
        <w:r>
          <w:rPr>
            <w:rFonts w:asciiTheme="minorHAnsi" w:eastAsiaTheme="minorEastAsia" w:hAnsiTheme="minorHAnsi" w:cstheme="minorBidi"/>
            <w:bCs w:val="0"/>
            <w:caps w:val="0"/>
            <w:sz w:val="22"/>
            <w:szCs w:val="22"/>
            <w:lang w:val="nl-NL" w:eastAsia="nl-NL"/>
          </w:rPr>
          <w:tab/>
        </w:r>
        <w:r w:rsidRPr="001F05EF">
          <w:rPr>
            <w:rStyle w:val="Hyperlink"/>
          </w:rPr>
          <w:t>Reference Documents</w:t>
        </w:r>
        <w:r>
          <w:rPr>
            <w:webHidden/>
          </w:rPr>
          <w:tab/>
        </w:r>
        <w:r>
          <w:rPr>
            <w:webHidden/>
          </w:rPr>
          <w:fldChar w:fldCharType="begin"/>
        </w:r>
        <w:r>
          <w:rPr>
            <w:webHidden/>
          </w:rPr>
          <w:instrText xml:space="preserve"> PAGEREF _Toc63954582 \h </w:instrText>
        </w:r>
        <w:r>
          <w:rPr>
            <w:webHidden/>
          </w:rPr>
        </w:r>
        <w:r>
          <w:rPr>
            <w:webHidden/>
          </w:rPr>
          <w:fldChar w:fldCharType="separate"/>
        </w:r>
        <w:r>
          <w:rPr>
            <w:webHidden/>
          </w:rPr>
          <w:t>4</w:t>
        </w:r>
        <w:r>
          <w:rPr>
            <w:webHidden/>
          </w:rPr>
          <w:fldChar w:fldCharType="end"/>
        </w:r>
      </w:hyperlink>
    </w:p>
    <w:p w14:paraId="085F07C8" w14:textId="77777777" w:rsidR="00D01115" w:rsidRDefault="00D01115">
      <w:pPr>
        <w:pStyle w:val="TOC2"/>
        <w:tabs>
          <w:tab w:val="left" w:pos="1100"/>
        </w:tabs>
        <w:rPr>
          <w:rFonts w:asciiTheme="minorHAnsi" w:eastAsiaTheme="minorEastAsia" w:hAnsiTheme="minorHAnsi" w:cstheme="minorBidi"/>
          <w:smallCaps w:val="0"/>
          <w:sz w:val="22"/>
          <w:szCs w:val="22"/>
          <w:lang w:val="nl-NL" w:eastAsia="nl-NL"/>
        </w:rPr>
      </w:pPr>
      <w:hyperlink w:anchor="_Toc63954583" w:history="1">
        <w:r w:rsidRPr="001F05EF">
          <w:rPr>
            <w:rStyle w:val="Hyperlink"/>
          </w:rPr>
          <w:t>5.1.</w:t>
        </w:r>
        <w:r>
          <w:rPr>
            <w:rFonts w:asciiTheme="minorHAnsi" w:eastAsiaTheme="minorEastAsia" w:hAnsiTheme="minorHAnsi" w:cstheme="minorBidi"/>
            <w:smallCaps w:val="0"/>
            <w:sz w:val="22"/>
            <w:szCs w:val="22"/>
            <w:lang w:val="nl-NL" w:eastAsia="nl-NL"/>
          </w:rPr>
          <w:tab/>
        </w:r>
        <w:r w:rsidRPr="001F05EF">
          <w:rPr>
            <w:rStyle w:val="Hyperlink"/>
          </w:rPr>
          <w:t>System references</w:t>
        </w:r>
        <w:r>
          <w:rPr>
            <w:webHidden/>
          </w:rPr>
          <w:tab/>
        </w:r>
        <w:r>
          <w:rPr>
            <w:webHidden/>
          </w:rPr>
          <w:fldChar w:fldCharType="begin"/>
        </w:r>
        <w:r>
          <w:rPr>
            <w:webHidden/>
          </w:rPr>
          <w:instrText xml:space="preserve"> PAGEREF _Toc63954583 \h </w:instrText>
        </w:r>
        <w:r>
          <w:rPr>
            <w:webHidden/>
          </w:rPr>
        </w:r>
        <w:r>
          <w:rPr>
            <w:webHidden/>
          </w:rPr>
          <w:fldChar w:fldCharType="separate"/>
        </w:r>
        <w:r>
          <w:rPr>
            <w:webHidden/>
          </w:rPr>
          <w:t>4</w:t>
        </w:r>
        <w:r>
          <w:rPr>
            <w:webHidden/>
          </w:rPr>
          <w:fldChar w:fldCharType="end"/>
        </w:r>
      </w:hyperlink>
    </w:p>
    <w:p w14:paraId="40BA47C4" w14:textId="77777777" w:rsidR="00D01115" w:rsidRDefault="00D01115">
      <w:pPr>
        <w:pStyle w:val="TOC2"/>
        <w:tabs>
          <w:tab w:val="left" w:pos="1100"/>
        </w:tabs>
        <w:rPr>
          <w:rFonts w:asciiTheme="minorHAnsi" w:eastAsiaTheme="minorEastAsia" w:hAnsiTheme="minorHAnsi" w:cstheme="minorBidi"/>
          <w:smallCaps w:val="0"/>
          <w:sz w:val="22"/>
          <w:szCs w:val="22"/>
          <w:lang w:val="nl-NL" w:eastAsia="nl-NL"/>
        </w:rPr>
      </w:pPr>
      <w:hyperlink w:anchor="_Toc63954584" w:history="1">
        <w:r w:rsidRPr="001F05EF">
          <w:rPr>
            <w:rStyle w:val="Hyperlink"/>
          </w:rPr>
          <w:t>5.2.</w:t>
        </w:r>
        <w:r>
          <w:rPr>
            <w:rFonts w:asciiTheme="minorHAnsi" w:eastAsiaTheme="minorEastAsia" w:hAnsiTheme="minorHAnsi" w:cstheme="minorBidi"/>
            <w:smallCaps w:val="0"/>
            <w:sz w:val="22"/>
            <w:szCs w:val="22"/>
            <w:lang w:val="nl-NL" w:eastAsia="nl-NL"/>
          </w:rPr>
          <w:tab/>
        </w:r>
        <w:r w:rsidRPr="001F05EF">
          <w:rPr>
            <w:rStyle w:val="Hyperlink"/>
            <w:lang w:val="en-US"/>
          </w:rPr>
          <w:t>Development</w:t>
        </w:r>
        <w:r w:rsidRPr="001F05EF">
          <w:rPr>
            <w:rStyle w:val="Hyperlink"/>
            <w:i/>
            <w:lang w:val="en-US"/>
          </w:rPr>
          <w:t xml:space="preserve"> </w:t>
        </w:r>
        <w:r w:rsidRPr="001F05EF">
          <w:rPr>
            <w:rStyle w:val="Hyperlink"/>
          </w:rPr>
          <w:t>Standards, Methods and Tools and Regulatory references</w:t>
        </w:r>
        <w:r>
          <w:rPr>
            <w:webHidden/>
          </w:rPr>
          <w:tab/>
        </w:r>
        <w:r>
          <w:rPr>
            <w:webHidden/>
          </w:rPr>
          <w:fldChar w:fldCharType="begin"/>
        </w:r>
        <w:r>
          <w:rPr>
            <w:webHidden/>
          </w:rPr>
          <w:instrText xml:space="preserve"> PAGEREF _Toc63954584 \h </w:instrText>
        </w:r>
        <w:r>
          <w:rPr>
            <w:webHidden/>
          </w:rPr>
        </w:r>
        <w:r>
          <w:rPr>
            <w:webHidden/>
          </w:rPr>
          <w:fldChar w:fldCharType="separate"/>
        </w:r>
        <w:r>
          <w:rPr>
            <w:webHidden/>
          </w:rPr>
          <w:t>5</w:t>
        </w:r>
        <w:r>
          <w:rPr>
            <w:webHidden/>
          </w:rPr>
          <w:fldChar w:fldCharType="end"/>
        </w:r>
      </w:hyperlink>
    </w:p>
    <w:p w14:paraId="45600850"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5" w:history="1">
        <w:r w:rsidRPr="001F05EF">
          <w:rPr>
            <w:rStyle w:val="Hyperlink"/>
          </w:rPr>
          <w:t>6.</w:t>
        </w:r>
        <w:r>
          <w:rPr>
            <w:rFonts w:asciiTheme="minorHAnsi" w:eastAsiaTheme="minorEastAsia" w:hAnsiTheme="minorHAnsi" w:cstheme="minorBidi"/>
            <w:bCs w:val="0"/>
            <w:caps w:val="0"/>
            <w:sz w:val="22"/>
            <w:szCs w:val="22"/>
            <w:lang w:val="nl-NL" w:eastAsia="nl-NL"/>
          </w:rPr>
          <w:tab/>
        </w:r>
        <w:r w:rsidRPr="001F05EF">
          <w:rPr>
            <w:rStyle w:val="Hyperlink"/>
          </w:rPr>
          <w:t>Processes used in the development</w:t>
        </w:r>
        <w:r>
          <w:rPr>
            <w:webHidden/>
          </w:rPr>
          <w:tab/>
        </w:r>
        <w:r>
          <w:rPr>
            <w:webHidden/>
          </w:rPr>
          <w:fldChar w:fldCharType="begin"/>
        </w:r>
        <w:r>
          <w:rPr>
            <w:webHidden/>
          </w:rPr>
          <w:instrText xml:space="preserve"> PAGEREF _Toc63954585 \h </w:instrText>
        </w:r>
        <w:r>
          <w:rPr>
            <w:webHidden/>
          </w:rPr>
        </w:r>
        <w:r>
          <w:rPr>
            <w:webHidden/>
          </w:rPr>
          <w:fldChar w:fldCharType="separate"/>
        </w:r>
        <w:r>
          <w:rPr>
            <w:webHidden/>
          </w:rPr>
          <w:t>6</w:t>
        </w:r>
        <w:r>
          <w:rPr>
            <w:webHidden/>
          </w:rPr>
          <w:fldChar w:fldCharType="end"/>
        </w:r>
      </w:hyperlink>
    </w:p>
    <w:p w14:paraId="102BC44D"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6" w:history="1">
        <w:r w:rsidRPr="001F05EF">
          <w:rPr>
            <w:rStyle w:val="Hyperlink"/>
          </w:rPr>
          <w:t>7.</w:t>
        </w:r>
        <w:r>
          <w:rPr>
            <w:rFonts w:asciiTheme="minorHAnsi" w:eastAsiaTheme="minorEastAsia" w:hAnsiTheme="minorHAnsi" w:cstheme="minorBidi"/>
            <w:bCs w:val="0"/>
            <w:caps w:val="0"/>
            <w:sz w:val="22"/>
            <w:szCs w:val="22"/>
            <w:lang w:val="nl-NL" w:eastAsia="nl-NL"/>
          </w:rPr>
          <w:tab/>
        </w:r>
        <w:r w:rsidRPr="001F05EF">
          <w:rPr>
            <w:rStyle w:val="Hyperlink"/>
          </w:rPr>
          <w:t>Software Deliverables</w:t>
        </w:r>
        <w:r>
          <w:rPr>
            <w:webHidden/>
          </w:rPr>
          <w:tab/>
        </w:r>
        <w:r>
          <w:rPr>
            <w:webHidden/>
          </w:rPr>
          <w:fldChar w:fldCharType="begin"/>
        </w:r>
        <w:r>
          <w:rPr>
            <w:webHidden/>
          </w:rPr>
          <w:instrText xml:space="preserve"> PAGEREF _Toc63954586 \h </w:instrText>
        </w:r>
        <w:r>
          <w:rPr>
            <w:webHidden/>
          </w:rPr>
        </w:r>
        <w:r>
          <w:rPr>
            <w:webHidden/>
          </w:rPr>
          <w:fldChar w:fldCharType="separate"/>
        </w:r>
        <w:r>
          <w:rPr>
            <w:webHidden/>
          </w:rPr>
          <w:t>6</w:t>
        </w:r>
        <w:r>
          <w:rPr>
            <w:webHidden/>
          </w:rPr>
          <w:fldChar w:fldCharType="end"/>
        </w:r>
      </w:hyperlink>
    </w:p>
    <w:p w14:paraId="7A166C46"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7" w:history="1">
        <w:r w:rsidRPr="001F05EF">
          <w:rPr>
            <w:rStyle w:val="Hyperlink"/>
          </w:rPr>
          <w:t>8.</w:t>
        </w:r>
        <w:r>
          <w:rPr>
            <w:rFonts w:asciiTheme="minorHAnsi" w:eastAsiaTheme="minorEastAsia" w:hAnsiTheme="minorHAnsi" w:cstheme="minorBidi"/>
            <w:bCs w:val="0"/>
            <w:caps w:val="0"/>
            <w:sz w:val="22"/>
            <w:szCs w:val="22"/>
            <w:lang w:val="nl-NL" w:eastAsia="nl-NL"/>
          </w:rPr>
          <w:tab/>
        </w:r>
        <w:r w:rsidRPr="001F05EF">
          <w:rPr>
            <w:rStyle w:val="Hyperlink"/>
          </w:rPr>
          <w:t>Traceability</w:t>
        </w:r>
        <w:r>
          <w:rPr>
            <w:webHidden/>
          </w:rPr>
          <w:tab/>
        </w:r>
        <w:r>
          <w:rPr>
            <w:webHidden/>
          </w:rPr>
          <w:fldChar w:fldCharType="begin"/>
        </w:r>
        <w:r>
          <w:rPr>
            <w:webHidden/>
          </w:rPr>
          <w:instrText xml:space="preserve"> PAGEREF _Toc63954587 \h </w:instrText>
        </w:r>
        <w:r>
          <w:rPr>
            <w:webHidden/>
          </w:rPr>
        </w:r>
        <w:r>
          <w:rPr>
            <w:webHidden/>
          </w:rPr>
          <w:fldChar w:fldCharType="separate"/>
        </w:r>
        <w:r>
          <w:rPr>
            <w:webHidden/>
          </w:rPr>
          <w:t>6</w:t>
        </w:r>
        <w:r>
          <w:rPr>
            <w:webHidden/>
          </w:rPr>
          <w:fldChar w:fldCharType="end"/>
        </w:r>
      </w:hyperlink>
    </w:p>
    <w:p w14:paraId="4944C35F"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8" w:history="1">
        <w:r w:rsidRPr="001F05EF">
          <w:rPr>
            <w:rStyle w:val="Hyperlink"/>
          </w:rPr>
          <w:t>9.</w:t>
        </w:r>
        <w:r>
          <w:rPr>
            <w:rFonts w:asciiTheme="minorHAnsi" w:eastAsiaTheme="minorEastAsia" w:hAnsiTheme="minorHAnsi" w:cstheme="minorBidi"/>
            <w:bCs w:val="0"/>
            <w:caps w:val="0"/>
            <w:sz w:val="22"/>
            <w:szCs w:val="22"/>
            <w:lang w:val="nl-NL" w:eastAsia="nl-NL"/>
          </w:rPr>
          <w:tab/>
        </w:r>
        <w:r w:rsidRPr="001F05EF">
          <w:rPr>
            <w:rStyle w:val="Hyperlink"/>
          </w:rPr>
          <w:t>Software Configuration List</w:t>
        </w:r>
        <w:r>
          <w:rPr>
            <w:webHidden/>
          </w:rPr>
          <w:tab/>
        </w:r>
        <w:r>
          <w:rPr>
            <w:webHidden/>
          </w:rPr>
          <w:fldChar w:fldCharType="begin"/>
        </w:r>
        <w:r>
          <w:rPr>
            <w:webHidden/>
          </w:rPr>
          <w:instrText xml:space="preserve"> PAGEREF _Toc63954588 \h </w:instrText>
        </w:r>
        <w:r>
          <w:rPr>
            <w:webHidden/>
          </w:rPr>
        </w:r>
        <w:r>
          <w:rPr>
            <w:webHidden/>
          </w:rPr>
          <w:fldChar w:fldCharType="separate"/>
        </w:r>
        <w:r>
          <w:rPr>
            <w:webHidden/>
          </w:rPr>
          <w:t>7</w:t>
        </w:r>
        <w:r>
          <w:rPr>
            <w:webHidden/>
          </w:rPr>
          <w:fldChar w:fldCharType="end"/>
        </w:r>
      </w:hyperlink>
    </w:p>
    <w:p w14:paraId="6E07FCC9"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89" w:history="1">
        <w:r w:rsidRPr="001F05EF">
          <w:rPr>
            <w:rStyle w:val="Hyperlink"/>
          </w:rPr>
          <w:t>10.</w:t>
        </w:r>
        <w:r>
          <w:rPr>
            <w:rFonts w:asciiTheme="minorHAnsi" w:eastAsiaTheme="minorEastAsia" w:hAnsiTheme="minorHAnsi" w:cstheme="minorBidi"/>
            <w:bCs w:val="0"/>
            <w:caps w:val="0"/>
            <w:sz w:val="22"/>
            <w:szCs w:val="22"/>
            <w:lang w:val="nl-NL" w:eastAsia="nl-NL"/>
          </w:rPr>
          <w:tab/>
        </w:r>
        <w:r w:rsidRPr="001F05EF">
          <w:rPr>
            <w:rStyle w:val="Hyperlink"/>
          </w:rPr>
          <w:t>SOUP Configuration Items</w:t>
        </w:r>
        <w:r>
          <w:rPr>
            <w:webHidden/>
          </w:rPr>
          <w:tab/>
        </w:r>
        <w:r>
          <w:rPr>
            <w:webHidden/>
          </w:rPr>
          <w:fldChar w:fldCharType="begin"/>
        </w:r>
        <w:r>
          <w:rPr>
            <w:webHidden/>
          </w:rPr>
          <w:instrText xml:space="preserve"> PAGEREF _Toc63954589 \h </w:instrText>
        </w:r>
        <w:r>
          <w:rPr>
            <w:webHidden/>
          </w:rPr>
        </w:r>
        <w:r>
          <w:rPr>
            <w:webHidden/>
          </w:rPr>
          <w:fldChar w:fldCharType="separate"/>
        </w:r>
        <w:r>
          <w:rPr>
            <w:webHidden/>
          </w:rPr>
          <w:t>7</w:t>
        </w:r>
        <w:r>
          <w:rPr>
            <w:webHidden/>
          </w:rPr>
          <w:fldChar w:fldCharType="end"/>
        </w:r>
      </w:hyperlink>
    </w:p>
    <w:p w14:paraId="43798CBA"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0" w:history="1">
        <w:r w:rsidRPr="001F05EF">
          <w:rPr>
            <w:rStyle w:val="Hyperlink"/>
          </w:rPr>
          <w:t>11.</w:t>
        </w:r>
        <w:r>
          <w:rPr>
            <w:rFonts w:asciiTheme="minorHAnsi" w:eastAsiaTheme="minorEastAsia" w:hAnsiTheme="minorHAnsi" w:cstheme="minorBidi"/>
            <w:bCs w:val="0"/>
            <w:caps w:val="0"/>
            <w:sz w:val="22"/>
            <w:szCs w:val="22"/>
            <w:lang w:val="nl-NL" w:eastAsia="nl-NL"/>
          </w:rPr>
          <w:tab/>
        </w:r>
        <w:r w:rsidRPr="001F05EF">
          <w:rPr>
            <w:rStyle w:val="Hyperlink"/>
          </w:rPr>
          <w:t>Software Testing Plan</w:t>
        </w:r>
        <w:r>
          <w:rPr>
            <w:webHidden/>
          </w:rPr>
          <w:tab/>
        </w:r>
        <w:r>
          <w:rPr>
            <w:webHidden/>
          </w:rPr>
          <w:fldChar w:fldCharType="begin"/>
        </w:r>
        <w:r>
          <w:rPr>
            <w:webHidden/>
          </w:rPr>
          <w:instrText xml:space="preserve"> PAGEREF _Toc63954590 \h </w:instrText>
        </w:r>
        <w:r>
          <w:rPr>
            <w:webHidden/>
          </w:rPr>
        </w:r>
        <w:r>
          <w:rPr>
            <w:webHidden/>
          </w:rPr>
          <w:fldChar w:fldCharType="separate"/>
        </w:r>
        <w:r>
          <w:rPr>
            <w:webHidden/>
          </w:rPr>
          <w:t>7</w:t>
        </w:r>
        <w:r>
          <w:rPr>
            <w:webHidden/>
          </w:rPr>
          <w:fldChar w:fldCharType="end"/>
        </w:r>
      </w:hyperlink>
    </w:p>
    <w:p w14:paraId="29189004"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1" w:history="1">
        <w:r w:rsidRPr="001F05EF">
          <w:rPr>
            <w:rStyle w:val="Hyperlink"/>
          </w:rPr>
          <w:t>12.</w:t>
        </w:r>
        <w:r>
          <w:rPr>
            <w:rFonts w:asciiTheme="minorHAnsi" w:eastAsiaTheme="minorEastAsia" w:hAnsiTheme="minorHAnsi" w:cstheme="minorBidi"/>
            <w:bCs w:val="0"/>
            <w:caps w:val="0"/>
            <w:sz w:val="22"/>
            <w:szCs w:val="22"/>
            <w:lang w:val="nl-NL" w:eastAsia="nl-NL"/>
          </w:rPr>
          <w:tab/>
        </w:r>
        <w:r w:rsidRPr="001F05EF">
          <w:rPr>
            <w:rStyle w:val="Hyperlink"/>
          </w:rPr>
          <w:t>Software risk management</w:t>
        </w:r>
        <w:r>
          <w:rPr>
            <w:webHidden/>
          </w:rPr>
          <w:tab/>
        </w:r>
        <w:r>
          <w:rPr>
            <w:webHidden/>
          </w:rPr>
          <w:fldChar w:fldCharType="begin"/>
        </w:r>
        <w:r>
          <w:rPr>
            <w:webHidden/>
          </w:rPr>
          <w:instrText xml:space="preserve"> PAGEREF _Toc63954591 \h </w:instrText>
        </w:r>
        <w:r>
          <w:rPr>
            <w:webHidden/>
          </w:rPr>
        </w:r>
        <w:r>
          <w:rPr>
            <w:webHidden/>
          </w:rPr>
          <w:fldChar w:fldCharType="separate"/>
        </w:r>
        <w:r>
          <w:rPr>
            <w:webHidden/>
          </w:rPr>
          <w:t>7</w:t>
        </w:r>
        <w:r>
          <w:rPr>
            <w:webHidden/>
          </w:rPr>
          <w:fldChar w:fldCharType="end"/>
        </w:r>
      </w:hyperlink>
    </w:p>
    <w:p w14:paraId="2E59B821"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2" w:history="1">
        <w:r w:rsidRPr="001F05EF">
          <w:rPr>
            <w:rStyle w:val="Hyperlink"/>
          </w:rPr>
          <w:t>13.</w:t>
        </w:r>
        <w:r>
          <w:rPr>
            <w:rFonts w:asciiTheme="minorHAnsi" w:eastAsiaTheme="minorEastAsia" w:hAnsiTheme="minorHAnsi" w:cstheme="minorBidi"/>
            <w:bCs w:val="0"/>
            <w:caps w:val="0"/>
            <w:sz w:val="22"/>
            <w:szCs w:val="22"/>
            <w:lang w:val="nl-NL" w:eastAsia="nl-NL"/>
          </w:rPr>
          <w:tab/>
        </w:r>
        <w:r w:rsidRPr="001F05EF">
          <w:rPr>
            <w:rStyle w:val="Hyperlink"/>
          </w:rPr>
          <w:t>Project deliverables</w:t>
        </w:r>
        <w:r>
          <w:rPr>
            <w:webHidden/>
          </w:rPr>
          <w:tab/>
        </w:r>
        <w:r>
          <w:rPr>
            <w:webHidden/>
          </w:rPr>
          <w:fldChar w:fldCharType="begin"/>
        </w:r>
        <w:r>
          <w:rPr>
            <w:webHidden/>
          </w:rPr>
          <w:instrText xml:space="preserve"> PAGEREF _Toc63954592 \h </w:instrText>
        </w:r>
        <w:r>
          <w:rPr>
            <w:webHidden/>
          </w:rPr>
        </w:r>
        <w:r>
          <w:rPr>
            <w:webHidden/>
          </w:rPr>
          <w:fldChar w:fldCharType="separate"/>
        </w:r>
        <w:r>
          <w:rPr>
            <w:webHidden/>
          </w:rPr>
          <w:t>9</w:t>
        </w:r>
        <w:r>
          <w:rPr>
            <w:webHidden/>
          </w:rPr>
          <w:fldChar w:fldCharType="end"/>
        </w:r>
      </w:hyperlink>
    </w:p>
    <w:p w14:paraId="42F99930"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3" w:history="1">
        <w:r w:rsidRPr="001F05EF">
          <w:rPr>
            <w:rStyle w:val="Hyperlink"/>
            <w:lang w:val="en-US"/>
          </w:rPr>
          <w:t>14.</w:t>
        </w:r>
        <w:r>
          <w:rPr>
            <w:rFonts w:asciiTheme="minorHAnsi" w:eastAsiaTheme="minorEastAsia" w:hAnsiTheme="minorHAnsi" w:cstheme="minorBidi"/>
            <w:bCs w:val="0"/>
            <w:caps w:val="0"/>
            <w:sz w:val="22"/>
            <w:szCs w:val="22"/>
            <w:lang w:val="nl-NL" w:eastAsia="nl-NL"/>
          </w:rPr>
          <w:tab/>
        </w:r>
        <w:r w:rsidRPr="001F05EF">
          <w:rPr>
            <w:rStyle w:val="Hyperlink"/>
            <w:lang w:val="en-US"/>
          </w:rPr>
          <w:t>Common Software Defects</w:t>
        </w:r>
        <w:r>
          <w:rPr>
            <w:webHidden/>
          </w:rPr>
          <w:tab/>
        </w:r>
        <w:r>
          <w:rPr>
            <w:webHidden/>
          </w:rPr>
          <w:fldChar w:fldCharType="begin"/>
        </w:r>
        <w:r>
          <w:rPr>
            <w:webHidden/>
          </w:rPr>
          <w:instrText xml:space="preserve"> PAGEREF _Toc63954593 \h </w:instrText>
        </w:r>
        <w:r>
          <w:rPr>
            <w:webHidden/>
          </w:rPr>
        </w:r>
        <w:r>
          <w:rPr>
            <w:webHidden/>
          </w:rPr>
          <w:fldChar w:fldCharType="separate"/>
        </w:r>
        <w:r>
          <w:rPr>
            <w:webHidden/>
          </w:rPr>
          <w:t>9</w:t>
        </w:r>
        <w:r>
          <w:rPr>
            <w:webHidden/>
          </w:rPr>
          <w:fldChar w:fldCharType="end"/>
        </w:r>
      </w:hyperlink>
    </w:p>
    <w:p w14:paraId="7C76A00C"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4" w:history="1">
        <w:r w:rsidRPr="001F05EF">
          <w:rPr>
            <w:rStyle w:val="Hyperlink"/>
          </w:rPr>
          <w:t>15.</w:t>
        </w:r>
        <w:r>
          <w:rPr>
            <w:rFonts w:asciiTheme="minorHAnsi" w:eastAsiaTheme="minorEastAsia" w:hAnsiTheme="minorHAnsi" w:cstheme="minorBidi"/>
            <w:bCs w:val="0"/>
            <w:caps w:val="0"/>
            <w:sz w:val="22"/>
            <w:szCs w:val="22"/>
            <w:lang w:val="nl-NL" w:eastAsia="nl-NL"/>
          </w:rPr>
          <w:tab/>
        </w:r>
        <w:r w:rsidRPr="001F05EF">
          <w:rPr>
            <w:rStyle w:val="Hyperlink"/>
          </w:rPr>
          <w:t>Appendix</w:t>
        </w:r>
        <w:r>
          <w:rPr>
            <w:webHidden/>
          </w:rPr>
          <w:tab/>
        </w:r>
        <w:r>
          <w:rPr>
            <w:webHidden/>
          </w:rPr>
          <w:fldChar w:fldCharType="begin"/>
        </w:r>
        <w:r>
          <w:rPr>
            <w:webHidden/>
          </w:rPr>
          <w:instrText xml:space="preserve"> PAGEREF _Toc63954594 \h </w:instrText>
        </w:r>
        <w:r>
          <w:rPr>
            <w:webHidden/>
          </w:rPr>
        </w:r>
        <w:r>
          <w:rPr>
            <w:webHidden/>
          </w:rPr>
          <w:fldChar w:fldCharType="separate"/>
        </w:r>
        <w:r>
          <w:rPr>
            <w:webHidden/>
          </w:rPr>
          <w:t>10</w:t>
        </w:r>
        <w:r>
          <w:rPr>
            <w:webHidden/>
          </w:rPr>
          <w:fldChar w:fldCharType="end"/>
        </w:r>
      </w:hyperlink>
    </w:p>
    <w:p w14:paraId="6DE6F5DA"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5" w:history="1">
        <w:r w:rsidRPr="001F05EF">
          <w:rPr>
            <w:rStyle w:val="Hyperlink"/>
          </w:rPr>
          <w:t>16.</w:t>
        </w:r>
        <w:r>
          <w:rPr>
            <w:rFonts w:asciiTheme="minorHAnsi" w:eastAsiaTheme="minorEastAsia" w:hAnsiTheme="minorHAnsi" w:cstheme="minorBidi"/>
            <w:bCs w:val="0"/>
            <w:caps w:val="0"/>
            <w:sz w:val="22"/>
            <w:szCs w:val="22"/>
            <w:lang w:val="nl-NL" w:eastAsia="nl-NL"/>
          </w:rPr>
          <w:tab/>
        </w:r>
        <w:r w:rsidRPr="001F05EF">
          <w:rPr>
            <w:rStyle w:val="Hyperlink"/>
          </w:rPr>
          <w:t>References and related documents</w:t>
        </w:r>
        <w:r>
          <w:rPr>
            <w:webHidden/>
          </w:rPr>
          <w:tab/>
        </w:r>
        <w:r>
          <w:rPr>
            <w:webHidden/>
          </w:rPr>
          <w:fldChar w:fldCharType="begin"/>
        </w:r>
        <w:r>
          <w:rPr>
            <w:webHidden/>
          </w:rPr>
          <w:instrText xml:space="preserve"> PAGEREF _Toc63954595 \h </w:instrText>
        </w:r>
        <w:r>
          <w:rPr>
            <w:webHidden/>
          </w:rPr>
        </w:r>
        <w:r>
          <w:rPr>
            <w:webHidden/>
          </w:rPr>
          <w:fldChar w:fldCharType="separate"/>
        </w:r>
        <w:r>
          <w:rPr>
            <w:webHidden/>
          </w:rPr>
          <w:t>10</w:t>
        </w:r>
        <w:r>
          <w:rPr>
            <w:webHidden/>
          </w:rPr>
          <w:fldChar w:fldCharType="end"/>
        </w:r>
      </w:hyperlink>
    </w:p>
    <w:p w14:paraId="50729206"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6" w:history="1">
        <w:r w:rsidRPr="001F05EF">
          <w:rPr>
            <w:rStyle w:val="Hyperlink"/>
          </w:rPr>
          <w:t>17.</w:t>
        </w:r>
        <w:r>
          <w:rPr>
            <w:rFonts w:asciiTheme="minorHAnsi" w:eastAsiaTheme="minorEastAsia" w:hAnsiTheme="minorHAnsi" w:cstheme="minorBidi"/>
            <w:bCs w:val="0"/>
            <w:caps w:val="0"/>
            <w:sz w:val="22"/>
            <w:szCs w:val="22"/>
            <w:lang w:val="nl-NL" w:eastAsia="nl-NL"/>
          </w:rPr>
          <w:tab/>
        </w:r>
        <w:r w:rsidRPr="001F05EF">
          <w:rPr>
            <w:rStyle w:val="Hyperlink"/>
          </w:rPr>
          <w:t>Signatures and approval</w:t>
        </w:r>
        <w:r>
          <w:rPr>
            <w:webHidden/>
          </w:rPr>
          <w:tab/>
        </w:r>
        <w:r>
          <w:rPr>
            <w:webHidden/>
          </w:rPr>
          <w:fldChar w:fldCharType="begin"/>
        </w:r>
        <w:r>
          <w:rPr>
            <w:webHidden/>
          </w:rPr>
          <w:instrText xml:space="preserve"> PAGEREF _Toc63954596 \h </w:instrText>
        </w:r>
        <w:r>
          <w:rPr>
            <w:webHidden/>
          </w:rPr>
        </w:r>
        <w:r>
          <w:rPr>
            <w:webHidden/>
          </w:rPr>
          <w:fldChar w:fldCharType="separate"/>
        </w:r>
        <w:r>
          <w:rPr>
            <w:webHidden/>
          </w:rPr>
          <w:t>10</w:t>
        </w:r>
        <w:r>
          <w:rPr>
            <w:webHidden/>
          </w:rPr>
          <w:fldChar w:fldCharType="end"/>
        </w:r>
      </w:hyperlink>
    </w:p>
    <w:p w14:paraId="5658C453" w14:textId="77777777" w:rsidR="00D01115" w:rsidRDefault="00D01115">
      <w:pPr>
        <w:pStyle w:val="TOC1"/>
        <w:rPr>
          <w:rFonts w:asciiTheme="minorHAnsi" w:eastAsiaTheme="minorEastAsia" w:hAnsiTheme="minorHAnsi" w:cstheme="minorBidi"/>
          <w:bCs w:val="0"/>
          <w:caps w:val="0"/>
          <w:sz w:val="22"/>
          <w:szCs w:val="22"/>
          <w:lang w:val="nl-NL" w:eastAsia="nl-NL"/>
        </w:rPr>
      </w:pPr>
      <w:hyperlink w:anchor="_Toc63954597" w:history="1">
        <w:r w:rsidRPr="001F05EF">
          <w:rPr>
            <w:rStyle w:val="Hyperlink"/>
          </w:rPr>
          <w:t>18.</w:t>
        </w:r>
        <w:r>
          <w:rPr>
            <w:rFonts w:asciiTheme="minorHAnsi" w:eastAsiaTheme="minorEastAsia" w:hAnsiTheme="minorHAnsi" w:cstheme="minorBidi"/>
            <w:bCs w:val="0"/>
            <w:caps w:val="0"/>
            <w:sz w:val="22"/>
            <w:szCs w:val="22"/>
            <w:lang w:val="nl-NL" w:eastAsia="nl-NL"/>
          </w:rPr>
          <w:tab/>
        </w:r>
        <w:r w:rsidRPr="001F05EF">
          <w:rPr>
            <w:rStyle w:val="Hyperlink"/>
          </w:rPr>
          <w:t>History</w:t>
        </w:r>
        <w:r>
          <w:rPr>
            <w:webHidden/>
          </w:rPr>
          <w:tab/>
        </w:r>
        <w:r>
          <w:rPr>
            <w:webHidden/>
          </w:rPr>
          <w:fldChar w:fldCharType="begin"/>
        </w:r>
        <w:r>
          <w:rPr>
            <w:webHidden/>
          </w:rPr>
          <w:instrText xml:space="preserve"> PAGEREF _Toc63954597 \h </w:instrText>
        </w:r>
        <w:r>
          <w:rPr>
            <w:webHidden/>
          </w:rPr>
        </w:r>
        <w:r>
          <w:rPr>
            <w:webHidden/>
          </w:rPr>
          <w:fldChar w:fldCharType="separate"/>
        </w:r>
        <w:r>
          <w:rPr>
            <w:webHidden/>
          </w:rPr>
          <w:t>10</w:t>
        </w:r>
        <w:r>
          <w:rPr>
            <w:webHidden/>
          </w:rPr>
          <w:fldChar w:fldCharType="end"/>
        </w:r>
      </w:hyperlink>
    </w:p>
    <w:p w14:paraId="5DC9C4B1" w14:textId="77777777" w:rsidR="00BB7C61" w:rsidRDefault="00BB7C61" w:rsidP="00BB7C61">
      <w:pPr>
        <w:rPr>
          <w:noProof/>
          <w:lang w:eastAsia="en-US"/>
        </w:rPr>
      </w:pPr>
      <w:r>
        <w:rPr>
          <w:noProof/>
          <w:lang w:eastAsia="en-US"/>
        </w:rPr>
        <w:fldChar w:fldCharType="end"/>
      </w:r>
    </w:p>
    <w:p w14:paraId="750D3CE7" w14:textId="77777777" w:rsidR="007E086A" w:rsidRPr="001D0F33" w:rsidRDefault="007E086A" w:rsidP="007E086A">
      <w:pPr>
        <w:rPr>
          <w:b/>
        </w:rPr>
      </w:pPr>
      <w:r w:rsidRPr="0C19D696">
        <w:rPr>
          <w:b/>
          <w:bCs/>
          <w:lang w:val="en-US"/>
        </w:rPr>
        <w:t>General note:</w:t>
      </w:r>
    </w:p>
    <w:p w14:paraId="17E66E2B" w14:textId="77777777" w:rsidR="007E086A" w:rsidRPr="005146E4" w:rsidRDefault="007E086A" w:rsidP="007E086A">
      <w:pPr>
        <w:ind w:right="-153"/>
        <w:rPr>
          <w:lang w:val="en-US"/>
        </w:rPr>
      </w:pPr>
      <w:r w:rsidRPr="005146E4">
        <w:rPr>
          <w:lang w:val="en-US"/>
        </w:rPr>
        <w:t xml:space="preserve">This document is based on the template for a </w:t>
      </w:r>
      <w:r>
        <w:rPr>
          <w:lang w:val="en-US"/>
        </w:rPr>
        <w:t>Software Development Planning</w:t>
      </w:r>
      <w:r w:rsidRPr="005146E4">
        <w:rPr>
          <w:lang w:val="en-US"/>
        </w:rPr>
        <w:t xml:space="preserve">, as </w:t>
      </w:r>
      <w:r>
        <w:rPr>
          <w:lang w:val="en-US"/>
        </w:rPr>
        <w:t>proposed in the IEC 62304:2006, Section 5.1.</w:t>
      </w:r>
    </w:p>
    <w:p w14:paraId="7E1D3205" w14:textId="77777777" w:rsidR="007E086A" w:rsidRPr="001F2397" w:rsidRDefault="007E086A" w:rsidP="007E086A">
      <w:pPr>
        <w:rPr>
          <w:lang w:val="en-US"/>
        </w:rPr>
      </w:pPr>
      <w:r w:rsidRPr="001F2397">
        <w:rPr>
          <w:lang w:val="en-US"/>
        </w:rPr>
        <w:t>In order to prevent deviations from this template all chapters and paragraphs are displayed. When a chapter or paragraph is not applicable to the subject d</w:t>
      </w:r>
      <w:r>
        <w:rPr>
          <w:lang w:val="en-US"/>
        </w:rPr>
        <w:t>escribed in this Software Development Planning, this will be recorded as N</w:t>
      </w:r>
      <w:r w:rsidRPr="001F2397">
        <w:rPr>
          <w:lang w:val="en-US"/>
        </w:rPr>
        <w:t>A.</w:t>
      </w:r>
    </w:p>
    <w:p w14:paraId="7089E46E" w14:textId="0ED4E5E8" w:rsidR="00C66034" w:rsidRDefault="00C66034">
      <w:pPr>
        <w:spacing w:before="0" w:after="0"/>
        <w:jc w:val="left"/>
        <w:rPr>
          <w:ins w:id="0" w:author="Rik de Wijn" w:date="2024-12-04T09:19:00Z" w16du:dateUtc="2024-12-04T08:19:00Z"/>
          <w:bCs/>
          <w:caps/>
          <w:lang w:val="en-US" w:eastAsia="en-US"/>
        </w:rPr>
      </w:pPr>
      <w:ins w:id="1" w:author="Rik de Wijn" w:date="2024-12-04T09:19:00Z" w16du:dateUtc="2024-12-04T08:19:00Z">
        <w:r>
          <w:rPr>
            <w:bCs/>
            <w:caps/>
            <w:lang w:val="en-US" w:eastAsia="en-US"/>
          </w:rPr>
          <w:br w:type="page"/>
        </w:r>
      </w:ins>
    </w:p>
    <w:p w14:paraId="1884B68C" w14:textId="77777777" w:rsidR="007E086A" w:rsidRPr="007E086A" w:rsidRDefault="007E086A" w:rsidP="00BB7C61">
      <w:pPr>
        <w:rPr>
          <w:bCs/>
          <w:caps/>
          <w:lang w:val="en-US" w:eastAsia="en-US"/>
        </w:rPr>
      </w:pPr>
    </w:p>
    <w:p w14:paraId="5DC9C4B2" w14:textId="4FAF84D3" w:rsidR="00BB7C61" w:rsidRPr="001B3DFB" w:rsidRDefault="00BB7C61" w:rsidP="004B683D">
      <w:pPr>
        <w:pStyle w:val="Heading1"/>
      </w:pPr>
      <w:bookmarkStart w:id="2" w:name="_Toc264634781"/>
      <w:bookmarkStart w:id="3" w:name="_Toc264634782"/>
      <w:bookmarkStart w:id="4" w:name="_Toc264634783"/>
      <w:bookmarkStart w:id="5" w:name="_Toc264634784"/>
      <w:bookmarkStart w:id="6" w:name="_Toc264634785"/>
      <w:bookmarkStart w:id="7" w:name="_Toc264634786"/>
      <w:bookmarkStart w:id="8" w:name="_Toc264634787"/>
      <w:bookmarkStart w:id="9" w:name="_Toc264634788"/>
      <w:bookmarkStart w:id="10" w:name="_Toc264634789"/>
      <w:bookmarkStart w:id="11" w:name="_Toc264634790"/>
      <w:bookmarkStart w:id="12" w:name="_Toc264634791"/>
      <w:bookmarkStart w:id="13" w:name="_Toc264634792"/>
      <w:bookmarkStart w:id="14" w:name="_Toc264634793"/>
      <w:bookmarkStart w:id="15" w:name="_Toc264634794"/>
      <w:bookmarkStart w:id="16" w:name="_Toc472678497"/>
      <w:bookmarkStart w:id="17" w:name="_Toc6395457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C19D696">
        <w:t>Introduction</w:t>
      </w:r>
      <w:bookmarkEnd w:id="17"/>
      <w:del w:id="18" w:author="Rik de Wijn" w:date="2025-01-29T08:29:00Z" w16du:dateUtc="2025-01-29T07:29:00Z">
        <w:r w:rsidDel="00923A57">
          <w:rPr>
            <w:szCs w:val="20"/>
          </w:rPr>
          <w:tab/>
        </w:r>
        <w:r w:rsidDel="00923A57">
          <w:rPr>
            <w:szCs w:val="20"/>
          </w:rPr>
          <w:tab/>
        </w:r>
      </w:del>
    </w:p>
    <w:p w14:paraId="6DE29473" w14:textId="2F8C7FC7" w:rsidR="00F75550" w:rsidRDefault="00EA6073" w:rsidP="006308FD">
      <w:bookmarkStart w:id="19" w:name="_Toc264374136"/>
      <w:bookmarkStart w:id="20" w:name="_Toc264374180"/>
      <w:bookmarkStart w:id="21" w:name="_Toc264374142"/>
      <w:bookmarkStart w:id="22" w:name="_Toc264374186"/>
      <w:bookmarkStart w:id="23" w:name="_Toc264374159"/>
      <w:bookmarkStart w:id="24" w:name="_Toc264374203"/>
      <w:bookmarkStart w:id="25" w:name="_Toc264374164"/>
      <w:bookmarkStart w:id="26" w:name="_Toc264374208"/>
      <w:bookmarkStart w:id="27" w:name="_Toc264013823"/>
      <w:bookmarkStart w:id="28" w:name="_Toc264013966"/>
      <w:bookmarkStart w:id="29" w:name="_Toc264014093"/>
      <w:bookmarkStart w:id="30" w:name="_Toc264014320"/>
      <w:bookmarkStart w:id="31" w:name="_Toc264018727"/>
      <w:bookmarkStart w:id="32" w:name="_Toc264018757"/>
      <w:bookmarkStart w:id="33" w:name="_Toc264374166"/>
      <w:bookmarkStart w:id="34" w:name="_Toc264374210"/>
      <w:bookmarkStart w:id="35" w:name="_Toc264374224"/>
      <w:bookmarkStart w:id="36" w:name="_Toc264623723"/>
      <w:bookmarkStart w:id="37" w:name="_Toc264623760"/>
      <w:bookmarkStart w:id="38" w:name="_Toc264623850"/>
      <w:bookmarkStart w:id="39" w:name="_Toc264625553"/>
      <w:bookmarkStart w:id="40" w:name="_Toc264625576"/>
      <w:bookmarkStart w:id="41" w:name="_Toc264634796"/>
      <w:bookmarkStart w:id="42" w:name="_Toc264013824"/>
      <w:bookmarkStart w:id="43" w:name="_Toc47267849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ins w:id="44" w:author="Rik de Wijn" w:date="2024-12-03T10:42:00Z" w16du:dateUtc="2024-12-03T09:42:00Z">
        <w:r>
          <w:t xml:space="preserve">The purpose </w:t>
        </w:r>
      </w:ins>
      <w:ins w:id="45" w:author="Rik de Wijn" w:date="2024-12-03T10:43:00Z" w16du:dateUtc="2024-12-03T09:43:00Z">
        <w:r>
          <w:t xml:space="preserve">of this plan is to lay-out the activities and deliverables </w:t>
        </w:r>
      </w:ins>
      <w:ins w:id="46" w:author="Rik de Wijn" w:date="2024-12-03T10:44:00Z" w16du:dateUtc="2024-12-03T09:44:00Z">
        <w:r>
          <w:t xml:space="preserve">for the development of the </w:t>
        </w:r>
      </w:ins>
      <w:ins w:id="47" w:author="Rik de Wijn" w:date="2024-12-03T10:45:00Z" w16du:dateUtc="2024-12-03T09:45:00Z">
        <w:r>
          <w:t xml:space="preserve">R-package </w:t>
        </w:r>
      </w:ins>
      <w:ins w:id="48" w:author="Rik de Wijn" w:date="2024-12-03T10:44:00Z" w16du:dateUtc="2024-12-03T09:44:00Z">
        <w:r>
          <w:t>DAS</w:t>
        </w:r>
      </w:ins>
      <w:ins w:id="49" w:author="Rik de Wijn" w:date="2024-12-03T10:45:00Z" w16du:dateUtc="2024-12-03T09:45:00Z">
        <w:r>
          <w:t>COMBA</w:t>
        </w:r>
      </w:ins>
      <w:ins w:id="50" w:author="Rik de Wijn" w:date="2025-01-29T08:32:00Z" w16du:dateUtc="2025-01-29T07:32:00Z">
        <w:r w:rsidR="00923A57">
          <w:t>T</w:t>
        </w:r>
      </w:ins>
      <w:ins w:id="51" w:author="Rik de Wijn" w:date="2024-12-03T10:45:00Z" w16du:dateUtc="2024-12-03T09:45:00Z">
        <w:r>
          <w:t>, that will be used as part of the data analysis</w:t>
        </w:r>
      </w:ins>
      <w:ins w:id="52" w:author="Rik de Wijn" w:date="2024-12-03T10:46:00Z" w16du:dateUtc="2024-12-03T09:46:00Z">
        <w:r>
          <w:t xml:space="preserve"> software for IOpener </w:t>
        </w:r>
      </w:ins>
      <w:ins w:id="53" w:author="Rik de Wijn" w:date="2024-12-03T10:47:00Z" w16du:dateUtc="2024-12-03T09:47:00Z">
        <w:r>
          <w:t xml:space="preserve">IVD </w:t>
        </w:r>
      </w:ins>
      <w:ins w:id="54" w:author="Rik de Wijn" w:date="2024-12-03T10:46:00Z" w16du:dateUtc="2024-12-03T09:46:00Z">
        <w:r>
          <w:t>products, including PRO7602 (for IOpener-</w:t>
        </w:r>
      </w:ins>
      <w:ins w:id="55" w:author="Rik de Wijn" w:date="2024-12-03T10:47:00Z" w16du:dateUtc="2024-12-03T09:47:00Z">
        <w:r>
          <w:t xml:space="preserve">melanoma) and PRO7603 (for IOpener-NSCLC). </w:t>
        </w:r>
      </w:ins>
      <w:r w:rsidR="00181B01" w:rsidRPr="003734F8">
        <w:t xml:space="preserve">The purpose of this software development plan is to establish the safety and </w:t>
      </w:r>
      <w:r w:rsidR="00181B01">
        <w:t xml:space="preserve">effectiveness of using the </w:t>
      </w:r>
      <w:r w:rsidR="00E248B5">
        <w:t>R PACKAGE</w:t>
      </w:r>
      <w:r w:rsidR="00181B01">
        <w:t xml:space="preserve"> </w:t>
      </w:r>
      <w:r w:rsidR="00F739A6">
        <w:t>DAS</w:t>
      </w:r>
      <w:del w:id="56" w:author="Rik de Wijn" w:date="2024-12-03T10:49:00Z" w16du:dateUtc="2024-12-03T09:49:00Z">
        <w:r w:rsidR="00F739A6" w:rsidDel="00EA6073">
          <w:delText>-</w:delText>
        </w:r>
      </w:del>
      <w:r w:rsidR="00F739A6">
        <w:t xml:space="preserve">COMBAT </w:t>
      </w:r>
      <w:r w:rsidR="00181B01">
        <w:t xml:space="preserve">for the data analysis </w:t>
      </w:r>
      <w:r w:rsidR="00D376E2">
        <w:t xml:space="preserve">diagnostic </w:t>
      </w:r>
      <w:r w:rsidR="00C842B2">
        <w:t>measurements</w:t>
      </w:r>
      <w:r w:rsidR="00181B01">
        <w:t>.</w:t>
      </w:r>
      <w:r w:rsidR="00070982">
        <w:t xml:space="preserve"> </w:t>
      </w:r>
    </w:p>
    <w:p w14:paraId="77B4E724" w14:textId="25DB8CA9" w:rsidR="006308FD" w:rsidRDefault="00F75550" w:rsidP="00F75550">
      <w:pPr>
        <w:jc w:val="left"/>
      </w:pPr>
      <w:r>
        <w:t xml:space="preserve">This plan, and related documents, will document </w:t>
      </w:r>
      <w:r w:rsidR="00181B01" w:rsidRPr="003734F8">
        <w:t xml:space="preserve">the intended use of the software and </w:t>
      </w:r>
      <w:ins w:id="57" w:author="Rik de Wijn" w:date="2024-12-03T10:48:00Z" w16du:dateUtc="2024-12-03T09:48:00Z">
        <w:r w:rsidR="00EA6073">
          <w:t>establish the safety and effectiveness of</w:t>
        </w:r>
      </w:ins>
      <w:ins w:id="58" w:author="Rik de Wijn" w:date="2024-12-03T10:49:00Z" w16du:dateUtc="2024-12-03T09:49:00Z">
        <w:r w:rsidR="00EA6073">
          <w:t xml:space="preserve"> using</w:t>
        </w:r>
      </w:ins>
      <w:ins w:id="59" w:author="Rik de Wijn" w:date="2025-01-29T08:28:00Z" w16du:dateUtc="2025-01-29T07:28:00Z">
        <w:r w:rsidR="00923A57">
          <w:t xml:space="preserve"> </w:t>
        </w:r>
      </w:ins>
      <w:del w:id="60" w:author="Rik de Wijn" w:date="2024-12-03T10:48:00Z" w16du:dateUtc="2024-12-03T09:48:00Z">
        <w:r w:rsidR="00181B01" w:rsidRPr="003734F8" w:rsidDel="00EA6073">
          <w:delText xml:space="preserve">demonstrate that the use of </w:delText>
        </w:r>
      </w:del>
      <w:r w:rsidR="00181B01" w:rsidRPr="003734F8">
        <w:t>the software</w:t>
      </w:r>
      <w:ins w:id="61" w:author="Rik de Wijn" w:date="2025-01-29T08:28:00Z" w16du:dateUtc="2025-01-29T07:28:00Z">
        <w:r w:rsidR="00923A57">
          <w:t xml:space="preserve"> </w:t>
        </w:r>
      </w:ins>
      <w:del w:id="62" w:author="Rik de Wijn" w:date="2024-12-03T10:49:00Z" w16du:dateUtc="2024-12-03T09:49:00Z">
        <w:r w:rsidR="00181B01" w:rsidRPr="003734F8" w:rsidDel="00EA6073">
          <w:delText xml:space="preserve"> fulfils those intentions </w:delText>
        </w:r>
      </w:del>
      <w:r w:rsidR="00181B01" w:rsidRPr="003734F8">
        <w:t>without causing any unacceptable risks.</w:t>
      </w:r>
      <w:r w:rsidR="006308FD">
        <w:t xml:space="preserve"> </w:t>
      </w:r>
    </w:p>
    <w:p w14:paraId="33A79DD4" w14:textId="77777777" w:rsidR="00070982" w:rsidRDefault="00070982" w:rsidP="006308FD"/>
    <w:p w14:paraId="7C1B3F0E" w14:textId="009CB027" w:rsidR="00E248B5" w:rsidRDefault="00E248B5" w:rsidP="00181B01">
      <w:pPr>
        <w:rPr>
          <w:ins w:id="63" w:author="Rik de Wijn" w:date="2025-01-29T08:32:00Z" w16du:dateUtc="2025-01-29T07:32:00Z"/>
        </w:rPr>
      </w:pPr>
      <w:r>
        <w:t>DAS</w:t>
      </w:r>
      <w:del w:id="64" w:author="Rik de Wijn" w:date="2024-12-03T10:49:00Z" w16du:dateUtc="2024-12-03T09:49:00Z">
        <w:r w:rsidDel="00EA6073">
          <w:delText>-</w:delText>
        </w:r>
      </w:del>
      <w:r>
        <w:t>COMBAT</w:t>
      </w:r>
      <w:r w:rsidRPr="00E248B5">
        <w:t xml:space="preserve"> </w:t>
      </w:r>
      <w:ins w:id="65" w:author="Rik de Wijn" w:date="2024-12-03T10:50:00Z" w16du:dateUtc="2024-12-03T09:50:00Z">
        <w:r w:rsidR="0025216C">
          <w:t xml:space="preserve">is an R-package that </w:t>
        </w:r>
      </w:ins>
      <w:ins w:id="66" w:author="Rik de Wijn" w:date="2024-12-03T10:51:00Z" w16du:dateUtc="2024-12-03T09:51:00Z">
        <w:r w:rsidR="0025216C">
          <w:t>is used to</w:t>
        </w:r>
      </w:ins>
      <w:del w:id="67" w:author="Rik de Wijn" w:date="2024-12-03T10:51:00Z" w16du:dateUtc="2024-12-03T09:51:00Z">
        <w:r w:rsidRPr="00E248B5" w:rsidDel="0025216C">
          <w:delText>allows users</w:delText>
        </w:r>
      </w:del>
      <w:del w:id="68" w:author="Rik de Wijn" w:date="2024-12-03T10:50:00Z" w16du:dateUtc="2024-12-03T09:50:00Z">
        <w:r w:rsidRPr="00E248B5" w:rsidDel="0025216C">
          <w:delText xml:space="preserve"> to</w:delText>
        </w:r>
      </w:del>
      <w:r w:rsidRPr="00E248B5">
        <w:t xml:space="preserve"> adjust for batch effects in </w:t>
      </w:r>
      <w:ins w:id="69" w:author="Rik de Wijn" w:date="2025-01-29T08:33:00Z" w16du:dateUtc="2025-01-29T07:33:00Z">
        <w:r w:rsidR="00923A57">
          <w:t xml:space="preserve">microarray </w:t>
        </w:r>
      </w:ins>
      <w:r w:rsidRPr="00E248B5">
        <w:t xml:space="preserve">datasets where the batch covariate is known, using methodology described in Johnson et al. 2007. It uses </w:t>
      </w:r>
      <w:r w:rsidR="00F75550">
        <w:t xml:space="preserve">an </w:t>
      </w:r>
      <w:r w:rsidRPr="00E248B5">
        <w:t>empirical Bayes frameworks for adjusting data for batch effects. Users a</w:t>
      </w:r>
      <w:r w:rsidR="00F75550">
        <w:t>re returned a data set</w:t>
      </w:r>
      <w:r w:rsidRPr="00E248B5">
        <w:t xml:space="preserve"> that has been corrected for batch effects. The input data are assumed to be cleaned and normalized before batch effect removal.</w:t>
      </w:r>
    </w:p>
    <w:p w14:paraId="2E1C8B1D" w14:textId="77777777" w:rsidR="00923A57" w:rsidRDefault="00923A57" w:rsidP="00181B01"/>
    <w:p w14:paraId="4A62CA8D" w14:textId="522D57A9" w:rsidR="00D376E2" w:rsidDel="0025216C" w:rsidRDefault="00181B01" w:rsidP="00181B01">
      <w:pPr>
        <w:rPr>
          <w:del w:id="70" w:author="Rik de Wijn" w:date="2024-12-03T10:51:00Z" w16du:dateUtc="2024-12-03T09:51:00Z"/>
        </w:rPr>
      </w:pPr>
      <w:del w:id="71" w:author="Rik de Wijn" w:date="2024-12-03T10:51:00Z" w16du:dateUtc="2024-12-03T09:51:00Z">
        <w:r w:rsidRPr="003734F8" w:rsidDel="0025216C">
          <w:delText>Th</w:delText>
        </w:r>
        <w:r w:rsidDel="0025216C">
          <w:delText xml:space="preserve">e module </w:delText>
        </w:r>
        <w:r w:rsidR="007918A8" w:rsidDel="0025216C">
          <w:delText>DAS</w:delText>
        </w:r>
      </w:del>
      <w:del w:id="72" w:author="Rik de Wijn" w:date="2024-12-03T10:50:00Z" w16du:dateUtc="2024-12-03T09:50:00Z">
        <w:r w:rsidR="007918A8" w:rsidDel="0025216C">
          <w:delText>-</w:delText>
        </w:r>
      </w:del>
      <w:del w:id="73" w:author="Rik de Wijn" w:date="2024-12-03T10:51:00Z" w16du:dateUtc="2024-12-03T09:51:00Z">
        <w:r w:rsidR="007918A8" w:rsidDel="0025216C">
          <w:delText>COMBAT</w:delText>
        </w:r>
        <w:r w:rsidR="004D23C8" w:rsidDel="0025216C">
          <w:delText xml:space="preserve"> is </w:delText>
        </w:r>
        <w:r w:rsidR="00E248B5" w:rsidDel="0025216C">
          <w:delText xml:space="preserve">an R package and is </w:delText>
        </w:r>
        <w:r w:rsidR="004D23C8" w:rsidDel="0025216C">
          <w:delText xml:space="preserve">used </w:delText>
        </w:r>
        <w:r w:rsidR="00D376E2" w:rsidDel="0025216C">
          <w:delText xml:space="preserve">in </w:delText>
        </w:r>
        <w:r w:rsidR="004D23C8" w:rsidDel="0025216C">
          <w:delText xml:space="preserve">the analysis of </w:delText>
        </w:r>
        <w:r w:rsidR="00D376E2" w:rsidDel="0025216C">
          <w:delText xml:space="preserve">routine </w:delText>
        </w:r>
        <w:r w:rsidR="004D23C8" w:rsidDel="0025216C">
          <w:delText xml:space="preserve">experiments performed in </w:delText>
        </w:r>
        <w:r w:rsidR="00D376E2" w:rsidDel="0025216C">
          <w:delText xml:space="preserve">the DAS lab </w:delText>
        </w:r>
        <w:r w:rsidR="00F739A6" w:rsidDel="0025216C">
          <w:delText xml:space="preserve">according to </w:delText>
        </w:r>
        <w:r w:rsidR="00D376E2" w:rsidDel="0025216C">
          <w:delText xml:space="preserve">to SOP7600 – Diagnostic </w:delText>
        </w:r>
        <w:r w:rsidR="00164ED9" w:rsidDel="0025216C">
          <w:delText xml:space="preserve">Assay Service. </w:delText>
        </w:r>
        <w:r w:rsidR="00F54630" w:rsidDel="0025216C">
          <w:delText>If applicable,</w:delText>
        </w:r>
        <w:r w:rsidR="00E248B5" w:rsidDel="0025216C">
          <w:delText xml:space="preserve"> </w:delText>
        </w:r>
        <w:r w:rsidR="00D376E2" w:rsidDel="0025216C">
          <w:delText xml:space="preserve">it may also be used as an analysis step for related studies performed according to SOP7620 – Performing trials and studies in the DAS </w:delText>
        </w:r>
        <w:r w:rsidR="00164ED9" w:rsidDel="0025216C">
          <w:delText>lab.</w:delText>
        </w:r>
      </w:del>
    </w:p>
    <w:p w14:paraId="5E4B5525" w14:textId="6E817690" w:rsidR="00F739A6" w:rsidRDefault="00F739A6" w:rsidP="00181B01">
      <w:r>
        <w:t xml:space="preserve">The R-package </w:t>
      </w:r>
      <w:r w:rsidR="007918A8">
        <w:t>DAS</w:t>
      </w:r>
      <w:del w:id="74" w:author="Rik de Wijn" w:date="2024-12-03T10:51:00Z" w16du:dateUtc="2024-12-03T09:51:00Z">
        <w:r w:rsidR="007918A8" w:rsidDel="0025216C">
          <w:delText>-</w:delText>
        </w:r>
      </w:del>
      <w:r w:rsidR="007918A8">
        <w:t>COMBAT</w:t>
      </w:r>
      <w:r w:rsidR="00BE7FE4">
        <w:t xml:space="preserve"> is </w:t>
      </w:r>
      <w:r>
        <w:t xml:space="preserve">used as a resource </w:t>
      </w:r>
      <w:ins w:id="75" w:author="Rik de Wijn" w:date="2024-12-03T10:51:00Z" w16du:dateUtc="2024-12-03T09:51:00Z">
        <w:r w:rsidR="0025216C">
          <w:t>for m</w:t>
        </w:r>
      </w:ins>
      <w:ins w:id="76" w:author="Rik de Wijn" w:date="2024-12-03T10:52:00Z" w16du:dateUtc="2024-12-03T09:52:00Z">
        <w:r w:rsidR="0025216C">
          <w:t xml:space="preserve">odules that perform normalization in the </w:t>
        </w:r>
      </w:ins>
      <w:ins w:id="77" w:author="Rik de Wijn" w:date="2024-12-03T11:05:00Z" w16du:dateUtc="2024-12-03T10:05:00Z">
        <w:r w:rsidR="00DA2771">
          <w:t>data analysis pipelines</w:t>
        </w:r>
      </w:ins>
      <w:ins w:id="78" w:author="Rik de Wijn" w:date="2024-12-03T10:52:00Z" w16du:dateUtc="2024-12-03T09:52:00Z">
        <w:r w:rsidR="0025216C">
          <w:t xml:space="preserve"> for IOpener products</w:t>
        </w:r>
      </w:ins>
      <w:ins w:id="79" w:author="Rik de Wijn" w:date="2024-12-03T10:53:00Z" w16du:dateUtc="2024-12-03T09:53:00Z">
        <w:r w:rsidR="0025216C">
          <w:t xml:space="preserve">, including the </w:t>
        </w:r>
      </w:ins>
      <w:ins w:id="80" w:author="Rik de Wijn" w:date="2024-12-03T10:55:00Z" w16du:dateUtc="2024-12-03T09:55:00Z">
        <w:r w:rsidR="0025216C">
          <w:t xml:space="preserve">product specific </w:t>
        </w:r>
      </w:ins>
      <w:ins w:id="81" w:author="Rik de Wijn" w:date="2024-12-03T10:53:00Z" w16du:dateUtc="2024-12-03T09:53:00Z">
        <w:r w:rsidR="0025216C">
          <w:t xml:space="preserve">modules DASNORMALIZE-IOMEL </w:t>
        </w:r>
      </w:ins>
      <w:ins w:id="82" w:author="Rik de Wijn" w:date="2024-12-03T10:54:00Z" w16du:dateUtc="2024-12-03T09:54:00Z">
        <w:r w:rsidR="0025216C">
          <w:t>in PRO7602 and DASNORMALIZE-IONSCLC in PRO7603</w:t>
        </w:r>
      </w:ins>
      <w:ins w:id="83" w:author="Rik de Wijn" w:date="2024-12-03T10:55:00Z" w16du:dateUtc="2024-12-03T09:55:00Z">
        <w:r w:rsidR="0025216C">
          <w:t>.</w:t>
        </w:r>
      </w:ins>
      <w:del w:id="84" w:author="Rik de Wijn" w:date="2024-12-03T10:51:00Z" w16du:dateUtc="2024-12-03T09:51:00Z">
        <w:r w:rsidDel="0025216C">
          <w:delText>in the module DAS-NORMALIZE.</w:delText>
        </w:r>
        <w:r w:rsidR="00BE7FE4" w:rsidDel="0025216C">
          <w:delText xml:space="preserve"> </w:delText>
        </w:r>
      </w:del>
      <w:del w:id="85" w:author="Rik de Wijn" w:date="2024-12-03T10:54:00Z" w16du:dateUtc="2024-12-03T09:54:00Z">
        <w:r w:rsidDel="0025216C">
          <w:delText xml:space="preserve">DAS-NORMALIZE is an </w:delText>
        </w:r>
        <w:r w:rsidR="00BE7FE4" w:rsidDel="0025216C">
          <w:delText>additional module specific for the</w:delText>
        </w:r>
        <w:r w:rsidDel="0025216C">
          <w:delText xml:space="preserve"> METHOD</w:delText>
        </w:r>
        <w:r w:rsidR="00F3663C" w:rsidDel="0025216C">
          <w:delText xml:space="preserve"> </w:delText>
        </w:r>
        <w:r w:rsidDel="0025216C">
          <w:delText>C</w:delText>
        </w:r>
        <w:r w:rsidR="00F3663C" w:rsidDel="0025216C">
          <w:delText xml:space="preserve">lincal </w:delText>
        </w:r>
        <w:r w:rsidDel="0025216C">
          <w:delText>C</w:delText>
        </w:r>
        <w:r w:rsidR="00F3663C" w:rsidDel="0025216C">
          <w:delText>alibration Study</w:delText>
        </w:r>
        <w:r w:rsidR="00BE7FE4" w:rsidDel="0025216C">
          <w:delText xml:space="preserve"> as described in </w:delText>
        </w:r>
        <w:r w:rsidR="00181B01" w:rsidDel="0025216C">
          <w:delText xml:space="preserve">FRM6313 DAS Legacy Software Plan (LSP). </w:delText>
        </w:r>
        <w:r w:rsidDel="0025216C">
          <w:delText xml:space="preserve">DAS-NORMALIZE will be interfaced to the DAS platform and fully documented elsewhere. </w:delText>
        </w:r>
      </w:del>
    </w:p>
    <w:p w14:paraId="0B0E4922" w14:textId="6ECDA0DE" w:rsidR="00F739A6" w:rsidDel="00923A57" w:rsidRDefault="00923A57" w:rsidP="00181B01">
      <w:pPr>
        <w:rPr>
          <w:del w:id="86" w:author="Rik de Wijn" w:date="2025-01-29T08:33:00Z" w16du:dateUtc="2025-01-29T07:33:00Z"/>
        </w:rPr>
      </w:pPr>
      <w:ins w:id="87" w:author="Rik de Wijn" w:date="2025-01-29T08:32:00Z" w16du:dateUtc="2025-01-29T07:32:00Z">
        <w:r>
          <w:t>Hence, t</w:t>
        </w:r>
      </w:ins>
      <w:del w:id="88" w:author="Rik de Wijn" w:date="2025-01-29T08:32:00Z" w16du:dateUtc="2025-01-29T07:32:00Z">
        <w:r w:rsidR="00F739A6" w:rsidDel="00923A57">
          <w:delText>T</w:delText>
        </w:r>
      </w:del>
      <w:r w:rsidR="00F739A6">
        <w:t>he R-package DAS</w:t>
      </w:r>
      <w:del w:id="89" w:author="Rik de Wijn" w:date="2025-01-29T08:34:00Z" w16du:dateUtc="2025-01-29T07:34:00Z">
        <w:r w:rsidR="00F739A6" w:rsidDel="00923A57">
          <w:delText>-</w:delText>
        </w:r>
      </w:del>
      <w:r w:rsidR="00F739A6">
        <w:t>COMBAT will be used for the purpose of calculating a batch correction between known and indicated batches using the ComBat methodology.</w:t>
      </w:r>
      <w:ins w:id="90" w:author="Rik de Wijn" w:date="2025-01-29T08:33:00Z" w16du:dateUtc="2025-01-29T07:33:00Z">
        <w:r>
          <w:t xml:space="preserve"> T</w:t>
        </w:r>
      </w:ins>
    </w:p>
    <w:p w14:paraId="5A0FB41A" w14:textId="77777777" w:rsidR="00D16865" w:rsidDel="00923A57" w:rsidRDefault="00D16865" w:rsidP="00181B01">
      <w:pPr>
        <w:rPr>
          <w:del w:id="91" w:author="Rik de Wijn" w:date="2025-01-29T08:33:00Z" w16du:dateUtc="2025-01-29T07:33:00Z"/>
        </w:rPr>
      </w:pPr>
    </w:p>
    <w:p w14:paraId="5EDC9E3A" w14:textId="1F7A9958" w:rsidR="0025216C" w:rsidRPr="00923A57" w:rsidRDefault="00D16865" w:rsidP="00923A57">
      <w:pPr>
        <w:rPr>
          <w:ins w:id="92" w:author="Rik de Wijn" w:date="2024-12-03T10:58:00Z" w16du:dateUtc="2024-12-03T09:58:00Z"/>
          <w:rFonts w:eastAsia="Arial" w:cs="Arial"/>
          <w:color w:val="000000" w:themeColor="text1"/>
          <w:lang w:val="en-US"/>
          <w:rPrChange w:id="93" w:author="Rik de Wijn" w:date="2025-01-29T08:33:00Z" w16du:dateUtc="2025-01-29T07:33:00Z">
            <w:rPr>
              <w:ins w:id="94" w:author="Rik de Wijn" w:date="2024-12-03T10:58:00Z" w16du:dateUtc="2024-12-03T09:58:00Z"/>
            </w:rPr>
          </w:rPrChange>
        </w:rPr>
        <w:pPrChange w:id="95" w:author="Rik de Wijn" w:date="2025-01-29T08:33:00Z" w16du:dateUtc="2025-01-29T07:33:00Z">
          <w:pPr>
            <w:pStyle w:val="ListParagraph"/>
            <w:numPr>
              <w:numId w:val="18"/>
            </w:numPr>
            <w:tabs>
              <w:tab w:val="num" w:pos="284"/>
            </w:tabs>
            <w:ind w:left="284" w:hanging="284"/>
          </w:pPr>
        </w:pPrChange>
      </w:pPr>
      <w:del w:id="96" w:author="Rik de Wijn" w:date="2025-01-29T08:33:00Z" w16du:dateUtc="2025-01-29T07:33:00Z">
        <w:r w:rsidDel="00923A57">
          <w:delText>More specifically, t</w:delText>
        </w:r>
      </w:del>
      <w:r>
        <w:t xml:space="preserve">he </w:t>
      </w:r>
      <w:del w:id="97" w:author="Rik de Wijn" w:date="2025-01-29T08:37:00Z" w16du:dateUtc="2025-01-29T07:37:00Z">
        <w:r w:rsidDel="00923A57">
          <w:delText>DAS-COMBAT</w:delText>
        </w:r>
      </w:del>
      <w:ins w:id="98" w:author="Rik de Wijn" w:date="2025-01-29T08:37:00Z" w16du:dateUtc="2025-01-29T07:37:00Z">
        <w:r w:rsidR="00923A57">
          <w:t>DASCOMBAT</w:t>
        </w:r>
      </w:ins>
      <w:r>
        <w:t xml:space="preserve"> R-package </w:t>
      </w:r>
      <w:r w:rsidR="00A414B8">
        <w:t xml:space="preserve">is executed </w:t>
      </w:r>
      <w:r>
        <w:t>in the R environment a</w:t>
      </w:r>
      <w:r w:rsidR="00984689">
        <w:t>nd implements the following:</w:t>
      </w:r>
      <w:r w:rsidR="00F75550">
        <w:t xml:space="preserve"> </w:t>
      </w:r>
    </w:p>
    <w:p w14:paraId="76A9D6DF" w14:textId="690DBAEF" w:rsidR="00181B01" w:rsidRPr="004B683D" w:rsidRDefault="0025216C" w:rsidP="00181B01">
      <w:pPr>
        <w:pStyle w:val="ListParagraph"/>
        <w:numPr>
          <w:ilvl w:val="0"/>
          <w:numId w:val="18"/>
        </w:numPr>
        <w:rPr>
          <w:rFonts w:eastAsia="Arial" w:cs="Arial"/>
          <w:color w:val="000000" w:themeColor="text1"/>
          <w:lang w:val="en-US"/>
        </w:rPr>
      </w:pPr>
      <w:ins w:id="99" w:author="Rik de Wijn" w:date="2024-12-03T10:58:00Z" w16du:dateUtc="2024-12-03T09:58:00Z">
        <w:r>
          <w:rPr>
            <w:bCs/>
            <w:color w:val="000000" w:themeColor="text1"/>
          </w:rPr>
          <w:t>R</w:t>
        </w:r>
      </w:ins>
      <w:del w:id="100" w:author="Rik de Wijn" w:date="2024-12-03T10:58:00Z" w16du:dateUtc="2024-12-03T09:58:00Z">
        <w:r w:rsidR="00F75550" w:rsidDel="0025216C">
          <w:rPr>
            <w:bCs/>
            <w:color w:val="000000" w:themeColor="text1"/>
          </w:rPr>
          <w:delText>r</w:delText>
        </w:r>
      </w:del>
      <w:r w:rsidR="006308FD">
        <w:rPr>
          <w:bCs/>
          <w:color w:val="000000" w:themeColor="text1"/>
        </w:rPr>
        <w:t xml:space="preserve">eceives </w:t>
      </w:r>
      <w:ins w:id="101" w:author="Rik de Wijn" w:date="2024-12-03T11:08:00Z" w16du:dateUtc="2024-12-03T10:08:00Z">
        <w:r w:rsidR="00DA2771">
          <w:rPr>
            <w:bCs/>
            <w:color w:val="000000" w:themeColor="text1"/>
          </w:rPr>
          <w:t xml:space="preserve">suitably </w:t>
        </w:r>
      </w:ins>
      <w:ins w:id="102" w:author="Rik de Wijn" w:date="2024-12-03T10:58:00Z" w16du:dateUtc="2024-12-03T09:58:00Z">
        <w:r>
          <w:rPr>
            <w:bCs/>
            <w:color w:val="000000" w:themeColor="text1"/>
          </w:rPr>
          <w:t xml:space="preserve">normalized </w:t>
        </w:r>
      </w:ins>
      <w:r w:rsidR="00181B01">
        <w:rPr>
          <w:bCs/>
          <w:color w:val="000000" w:themeColor="text1"/>
        </w:rPr>
        <w:t>kinase activity measurement profiles</w:t>
      </w:r>
      <w:r w:rsidR="00D16865">
        <w:rPr>
          <w:bCs/>
          <w:color w:val="000000" w:themeColor="text1"/>
        </w:rPr>
        <w:t xml:space="preserve"> </w:t>
      </w:r>
      <w:del w:id="103" w:author="Rik de Wijn" w:date="2024-12-03T10:58:00Z" w16du:dateUtc="2024-12-03T09:58:00Z">
        <w:r w:rsidR="00D16865" w:rsidDel="0025216C">
          <w:rPr>
            <w:bCs/>
            <w:color w:val="000000" w:themeColor="text1"/>
          </w:rPr>
          <w:delText xml:space="preserve">that are suitably cleaned and normalized </w:delText>
        </w:r>
      </w:del>
      <w:r w:rsidR="00D16865">
        <w:rPr>
          <w:bCs/>
          <w:color w:val="000000" w:themeColor="text1"/>
        </w:rPr>
        <w:t>and a batch indicator variable.</w:t>
      </w:r>
      <w:r w:rsidR="00181B01">
        <w:rPr>
          <w:bCs/>
          <w:color w:val="000000" w:themeColor="text1"/>
        </w:rPr>
        <w:t xml:space="preserve"> </w:t>
      </w:r>
    </w:p>
    <w:p w14:paraId="7701D691" w14:textId="4C6B8F45" w:rsidR="00D16865" w:rsidRPr="00EF5A31" w:rsidRDefault="00D16865" w:rsidP="00181B01">
      <w:pPr>
        <w:pStyle w:val="ListParagraph"/>
        <w:numPr>
          <w:ilvl w:val="0"/>
          <w:numId w:val="18"/>
        </w:numPr>
        <w:rPr>
          <w:rFonts w:eastAsia="Arial" w:cs="Arial"/>
          <w:color w:val="000000" w:themeColor="text1"/>
          <w:lang w:val="en-US"/>
        </w:rPr>
      </w:pPr>
      <w:r>
        <w:rPr>
          <w:bCs/>
          <w:color w:val="000000" w:themeColor="text1"/>
        </w:rPr>
        <w:t>Calculates a ComBat correction model for batch effects in the measurement profiles based on the batch indicator variable</w:t>
      </w:r>
      <w:ins w:id="104" w:author="Rik de Wijn" w:date="2024-12-03T10:59:00Z" w16du:dateUtc="2024-12-03T09:59:00Z">
        <w:r w:rsidR="0025216C">
          <w:rPr>
            <w:bCs/>
            <w:color w:val="000000" w:themeColor="text1"/>
          </w:rPr>
          <w:t>, see below for details on the calculation method</w:t>
        </w:r>
      </w:ins>
      <w:ins w:id="105" w:author="Rik de Wijn" w:date="2024-12-03T11:00:00Z" w16du:dateUtc="2024-12-03T10:00:00Z">
        <w:r w:rsidR="0025216C">
          <w:rPr>
            <w:bCs/>
            <w:color w:val="000000" w:themeColor="text1"/>
          </w:rPr>
          <w:t>.</w:t>
        </w:r>
      </w:ins>
      <w:del w:id="106" w:author="Rik de Wijn" w:date="2024-12-03T10:59:00Z" w16du:dateUtc="2024-12-03T09:59:00Z">
        <w:r w:rsidDel="0025216C">
          <w:rPr>
            <w:bCs/>
            <w:color w:val="000000" w:themeColor="text1"/>
          </w:rPr>
          <w:delText>.</w:delText>
        </w:r>
      </w:del>
    </w:p>
    <w:p w14:paraId="3DCA6DE3" w14:textId="02120A91" w:rsidR="00D16865" w:rsidRPr="006A77D0" w:rsidRDefault="00D16865" w:rsidP="00181B01">
      <w:pPr>
        <w:pStyle w:val="ListParagraph"/>
        <w:numPr>
          <w:ilvl w:val="0"/>
          <w:numId w:val="18"/>
        </w:numPr>
        <w:rPr>
          <w:rFonts w:eastAsia="Arial" w:cs="Arial"/>
          <w:color w:val="000000" w:themeColor="text1"/>
          <w:lang w:val="en-US"/>
        </w:rPr>
      </w:pPr>
      <w:r>
        <w:rPr>
          <w:bCs/>
          <w:color w:val="000000" w:themeColor="text1"/>
          <w:lang w:val="en-US"/>
        </w:rPr>
        <w:t>Returns the ComBat correction model.</w:t>
      </w:r>
    </w:p>
    <w:p w14:paraId="6E23D450" w14:textId="015EC754" w:rsidR="00B32717" w:rsidRPr="00EF5A31" w:rsidRDefault="00D16865" w:rsidP="006C1247">
      <w:pPr>
        <w:pStyle w:val="ListParagraph"/>
        <w:numPr>
          <w:ilvl w:val="0"/>
          <w:numId w:val="18"/>
        </w:numPr>
        <w:rPr>
          <w:bCs/>
          <w:color w:val="000000" w:themeColor="text1"/>
        </w:rPr>
      </w:pPr>
      <w:r>
        <w:rPr>
          <w:szCs w:val="22"/>
        </w:rPr>
        <w:t xml:space="preserve">Applies the ComBat correction model to </w:t>
      </w:r>
      <w:r w:rsidR="00F75550">
        <w:rPr>
          <w:szCs w:val="22"/>
        </w:rPr>
        <w:t xml:space="preserve">input </w:t>
      </w:r>
      <w:r>
        <w:rPr>
          <w:szCs w:val="22"/>
        </w:rPr>
        <w:t xml:space="preserve">data </w:t>
      </w:r>
      <w:r w:rsidR="00984689">
        <w:rPr>
          <w:szCs w:val="22"/>
        </w:rPr>
        <w:t xml:space="preserve">and returns the corrected data. </w:t>
      </w:r>
      <w:r w:rsidR="00F75550">
        <w:rPr>
          <w:szCs w:val="22"/>
        </w:rPr>
        <w:t>The input data</w:t>
      </w:r>
      <w:r>
        <w:rPr>
          <w:szCs w:val="22"/>
        </w:rPr>
        <w:t xml:space="preserve"> can be the same data</w:t>
      </w:r>
      <w:r w:rsidR="00984689">
        <w:rPr>
          <w:szCs w:val="22"/>
        </w:rPr>
        <w:t xml:space="preserve"> that</w:t>
      </w:r>
      <w:r>
        <w:rPr>
          <w:szCs w:val="22"/>
        </w:rPr>
        <w:t xml:space="preserve"> was used to calculate the model, </w:t>
      </w:r>
      <w:r w:rsidR="00984689">
        <w:rPr>
          <w:szCs w:val="22"/>
        </w:rPr>
        <w:t>new data from the same batches as the data that was used to calculate the model (i.e REF and DAS samples), or a combination thereof.</w:t>
      </w:r>
      <w:r>
        <w:rPr>
          <w:szCs w:val="22"/>
        </w:rPr>
        <w:t xml:space="preserve"> </w:t>
      </w:r>
      <w:r w:rsidR="00984689">
        <w:rPr>
          <w:szCs w:val="22"/>
        </w:rPr>
        <w:t>DAS-</w:t>
      </w:r>
      <w:del w:id="107" w:author="Rik de Wijn" w:date="2025-01-29T08:34:00Z" w16du:dateUtc="2025-01-29T07:34:00Z">
        <w:r w:rsidR="00984689" w:rsidDel="00923A57">
          <w:rPr>
            <w:szCs w:val="22"/>
          </w:rPr>
          <w:delText>C</w:delText>
        </w:r>
      </w:del>
      <w:r w:rsidR="00984689">
        <w:rPr>
          <w:szCs w:val="22"/>
        </w:rPr>
        <w:t xml:space="preserve">OMBAT implements the option to use an indicated </w:t>
      </w:r>
      <w:r w:rsidR="00984689">
        <w:rPr>
          <w:i/>
          <w:szCs w:val="22"/>
        </w:rPr>
        <w:t>reference batch</w:t>
      </w:r>
      <w:r w:rsidR="00984689">
        <w:rPr>
          <w:szCs w:val="22"/>
        </w:rPr>
        <w:t xml:space="preserve"> in the correction. The reference batch will be uncha</w:t>
      </w:r>
      <w:r w:rsidR="00F75550">
        <w:rPr>
          <w:szCs w:val="22"/>
        </w:rPr>
        <w:t>nged and the other batches change</w:t>
      </w:r>
      <w:r w:rsidR="00984689">
        <w:rPr>
          <w:szCs w:val="22"/>
        </w:rPr>
        <w:t>d towards the reference batch.</w:t>
      </w:r>
    </w:p>
    <w:p w14:paraId="5B3D5DE5" w14:textId="75C9E37F" w:rsidR="00984689" w:rsidRPr="00EF5A31" w:rsidRDefault="00984689" w:rsidP="006C1247">
      <w:pPr>
        <w:pStyle w:val="ListParagraph"/>
        <w:numPr>
          <w:ilvl w:val="0"/>
          <w:numId w:val="18"/>
        </w:numPr>
        <w:rPr>
          <w:bCs/>
          <w:color w:val="000000" w:themeColor="text1"/>
        </w:rPr>
      </w:pPr>
      <w:del w:id="108" w:author="Rik de Wijn" w:date="2025-01-29T08:37:00Z" w16du:dateUtc="2025-01-29T07:37:00Z">
        <w:r w:rsidDel="00923A57">
          <w:rPr>
            <w:szCs w:val="22"/>
          </w:rPr>
          <w:delText>DAS-COMBAT</w:delText>
        </w:r>
      </w:del>
      <w:ins w:id="109" w:author="Rik de Wijn" w:date="2025-01-29T08:37:00Z" w16du:dateUtc="2025-01-29T07:37:00Z">
        <w:r w:rsidR="00923A57">
          <w:rPr>
            <w:szCs w:val="22"/>
          </w:rPr>
          <w:t>DASCOMBAT</w:t>
        </w:r>
      </w:ins>
      <w:r>
        <w:rPr>
          <w:szCs w:val="22"/>
        </w:rPr>
        <w:t xml:space="preserve"> implements the option to calculate a Location-only (mean-only) model or a Location-Scale model.</w:t>
      </w:r>
    </w:p>
    <w:p w14:paraId="0C16A179" w14:textId="08DA43C0" w:rsidR="00C66034" w:rsidRDefault="00984689" w:rsidP="00984689">
      <w:pPr>
        <w:pStyle w:val="ListParagraph"/>
        <w:numPr>
          <w:ilvl w:val="0"/>
          <w:numId w:val="18"/>
        </w:numPr>
        <w:rPr>
          <w:ins w:id="110" w:author="Rik de Wijn" w:date="2024-12-04T09:20:00Z" w16du:dateUtc="2024-12-04T08:20:00Z"/>
          <w:szCs w:val="22"/>
        </w:rPr>
      </w:pPr>
      <w:r>
        <w:rPr>
          <w:szCs w:val="22"/>
        </w:rPr>
        <w:t>In the original ComBat methodology the option exist to use additional covariates besides the batch indicator variable. This option will not be implemented.</w:t>
      </w:r>
    </w:p>
    <w:p w14:paraId="3865D792" w14:textId="77777777" w:rsidR="00C66034" w:rsidRDefault="00C66034">
      <w:pPr>
        <w:spacing w:before="0" w:after="0"/>
        <w:jc w:val="left"/>
        <w:rPr>
          <w:ins w:id="111" w:author="Rik de Wijn" w:date="2024-12-04T09:20:00Z" w16du:dateUtc="2024-12-04T08:20:00Z"/>
          <w:szCs w:val="22"/>
        </w:rPr>
      </w:pPr>
      <w:ins w:id="112" w:author="Rik de Wijn" w:date="2024-12-04T09:20:00Z" w16du:dateUtc="2024-12-04T08:20:00Z">
        <w:r>
          <w:rPr>
            <w:szCs w:val="22"/>
          </w:rPr>
          <w:br w:type="page"/>
        </w:r>
      </w:ins>
    </w:p>
    <w:p w14:paraId="25D57445" w14:textId="77777777" w:rsidR="00984689" w:rsidRPr="00EF5A31" w:rsidRDefault="00984689">
      <w:pPr>
        <w:pStyle w:val="ListParagraph"/>
        <w:ind w:left="284"/>
        <w:rPr>
          <w:bCs/>
          <w:color w:val="000000" w:themeColor="text1"/>
        </w:rPr>
        <w:pPrChange w:id="113" w:author="Rik de Wijn" w:date="2024-12-04T09:20:00Z" w16du:dateUtc="2024-12-04T08:20:00Z">
          <w:pPr>
            <w:pStyle w:val="ListParagraph"/>
            <w:numPr>
              <w:numId w:val="18"/>
            </w:numPr>
            <w:tabs>
              <w:tab w:val="num" w:pos="284"/>
            </w:tabs>
            <w:ind w:left="284" w:hanging="284"/>
          </w:pPr>
        </w:pPrChange>
      </w:pPr>
    </w:p>
    <w:p w14:paraId="5DC9C4B6" w14:textId="77777777" w:rsidR="00BB7C61" w:rsidRPr="007E3A81" w:rsidRDefault="00BB7C61" w:rsidP="004B683D">
      <w:pPr>
        <w:pStyle w:val="Heading1"/>
      </w:pPr>
      <w:bookmarkStart w:id="114" w:name="_Toc63954577"/>
      <w:r w:rsidRPr="0C19D696">
        <w:t>Scope</w:t>
      </w:r>
      <w:bookmarkEnd w:id="42"/>
      <w:bookmarkEnd w:id="43"/>
      <w:bookmarkEnd w:id="114"/>
    </w:p>
    <w:p w14:paraId="44ADA82C" w14:textId="7230431F" w:rsidR="00980738" w:rsidRDefault="00923A57" w:rsidP="00980738">
      <w:pPr>
        <w:rPr>
          <w:lang w:val="en-US"/>
        </w:rPr>
      </w:pPr>
      <w:ins w:id="115" w:author="Rik de Wijn" w:date="2025-01-29T08:35:00Z" w16du:dateUtc="2025-01-29T07:35:00Z">
        <w:r>
          <w:rPr>
            <w:lang w:val="en-US"/>
          </w:rPr>
          <w:t>Ther scope of this document ist</w:t>
        </w:r>
      </w:ins>
      <w:ins w:id="116" w:author="Rik de Wijn" w:date="2024-12-03T11:04:00Z" w16du:dateUtc="2024-12-03T10:04:00Z">
        <w:r w:rsidR="00DA2771">
          <w:rPr>
            <w:lang w:val="en-US"/>
          </w:rPr>
          <w:t>The software development plan of the R-package DASCOMBAT</w:t>
        </w:r>
      </w:ins>
      <w:del w:id="117" w:author="Rik de Wijn" w:date="2024-12-03T11:04:00Z" w16du:dateUtc="2024-12-03T10:04:00Z">
        <w:r w:rsidR="13D4FDE3" w:rsidRPr="13D4FDE3" w:rsidDel="00DA2771">
          <w:rPr>
            <w:lang w:val="en-US"/>
          </w:rPr>
          <w:delText>Scope of this procedure is the</w:delText>
        </w:r>
        <w:r w:rsidR="00001C4E" w:rsidDel="00DA2771">
          <w:rPr>
            <w:lang w:val="en-US"/>
          </w:rPr>
          <w:delText xml:space="preserve"> software development plan for </w:delText>
        </w:r>
        <w:r w:rsidR="00984689" w:rsidDel="00DA2771">
          <w:rPr>
            <w:lang w:val="en-US"/>
          </w:rPr>
          <w:delText>the R-package</w:delText>
        </w:r>
        <w:r w:rsidR="13D4FDE3" w:rsidRPr="13D4FDE3" w:rsidDel="00DA2771">
          <w:rPr>
            <w:lang w:val="en-US"/>
          </w:rPr>
          <w:delText xml:space="preserve"> </w:delText>
        </w:r>
        <w:r w:rsidR="007918A8" w:rsidDel="00DA2771">
          <w:rPr>
            <w:lang w:val="en-US"/>
          </w:rPr>
          <w:delText>DAS</w:delText>
        </w:r>
      </w:del>
      <w:del w:id="118" w:author="Rik de Wijn" w:date="2024-12-03T11:00:00Z" w16du:dateUtc="2024-12-03T10:00:00Z">
        <w:r w:rsidR="007918A8" w:rsidDel="00DA2771">
          <w:rPr>
            <w:lang w:val="en-US"/>
          </w:rPr>
          <w:delText>-</w:delText>
        </w:r>
      </w:del>
      <w:del w:id="119" w:author="Rik de Wijn" w:date="2024-12-03T11:04:00Z" w16du:dateUtc="2024-12-03T10:04:00Z">
        <w:r w:rsidR="007918A8" w:rsidDel="00DA2771">
          <w:rPr>
            <w:lang w:val="en-US"/>
          </w:rPr>
          <w:delText>COMBAT</w:delText>
        </w:r>
        <w:r w:rsidR="007029ED" w:rsidDel="00DA2771">
          <w:rPr>
            <w:lang w:val="en-US"/>
          </w:rPr>
          <w:delText>.</w:delText>
        </w:r>
      </w:del>
    </w:p>
    <w:p w14:paraId="09F6F8BC" w14:textId="77777777" w:rsidR="00B04B5B" w:rsidRPr="00C41564" w:rsidRDefault="00B04B5B" w:rsidP="00B04B5B">
      <w:pPr>
        <w:pStyle w:val="Heading2"/>
        <w:numPr>
          <w:ilvl w:val="1"/>
          <w:numId w:val="5"/>
        </w:numPr>
        <w:jc w:val="both"/>
        <w:rPr>
          <w:lang w:val="en-US"/>
        </w:rPr>
      </w:pPr>
      <w:bookmarkStart w:id="120" w:name="_Toc28682373"/>
      <w:bookmarkStart w:id="121" w:name="_Toc63954578"/>
      <w:r w:rsidRPr="00D4182A">
        <w:t>Out of scope</w:t>
      </w:r>
      <w:bookmarkEnd w:id="120"/>
      <w:bookmarkEnd w:id="121"/>
    </w:p>
    <w:p w14:paraId="7F9C0FC8" w14:textId="33186593" w:rsidR="00D736C7" w:rsidDel="00DA2771" w:rsidRDefault="13D4FDE3" w:rsidP="0C19D696">
      <w:pPr>
        <w:rPr>
          <w:del w:id="122" w:author="Rik de Wijn" w:date="2024-12-03T11:04:00Z" w16du:dateUtc="2024-12-03T10:04:00Z"/>
          <w:lang w:val="en-US"/>
        </w:rPr>
      </w:pPr>
      <w:r w:rsidRPr="13D4FDE3">
        <w:rPr>
          <w:lang w:val="en-US"/>
        </w:rPr>
        <w:t>The DAS</w:t>
      </w:r>
      <w:r w:rsidR="00980738">
        <w:rPr>
          <w:lang w:val="en-US"/>
        </w:rPr>
        <w:t xml:space="preserve"> platform legacy software </w:t>
      </w:r>
      <w:r w:rsidRPr="13D4FDE3">
        <w:rPr>
          <w:lang w:val="en-US"/>
        </w:rPr>
        <w:t>(</w:t>
      </w:r>
      <w:r w:rsidR="007E086A">
        <w:rPr>
          <w:lang w:val="en-US"/>
        </w:rPr>
        <w:t xml:space="preserve">which is </w:t>
      </w:r>
      <w:r w:rsidRPr="13D4FDE3">
        <w:rPr>
          <w:lang w:val="en-US"/>
        </w:rPr>
        <w:t>covered in FRM-6313)</w:t>
      </w:r>
      <w:r w:rsidR="00980738">
        <w:rPr>
          <w:lang w:val="en-US"/>
        </w:rPr>
        <w:t xml:space="preserve"> is out of scop</w:t>
      </w:r>
      <w:ins w:id="123" w:author="Rik de Wijn" w:date="2024-12-03T16:29:00Z" w16du:dateUtc="2024-12-03T15:29:00Z">
        <w:r w:rsidR="00D57313">
          <w:rPr>
            <w:lang w:val="en-US"/>
          </w:rPr>
          <w:t>e.</w:t>
        </w:r>
      </w:ins>
      <w:del w:id="124" w:author="Rik de Wijn" w:date="2024-12-03T11:04:00Z" w16du:dateUtc="2024-12-03T10:04:00Z">
        <w:r w:rsidR="00980738" w:rsidDel="00DA2771">
          <w:rPr>
            <w:lang w:val="en-US"/>
          </w:rPr>
          <w:delText>e</w:delText>
        </w:r>
        <w:r w:rsidRPr="13D4FDE3" w:rsidDel="00DA2771">
          <w:rPr>
            <w:lang w:val="en-US"/>
          </w:rPr>
          <w:delText>.</w:delText>
        </w:r>
        <w:r w:rsidR="00D736C7" w:rsidDel="00DA2771">
          <w:rPr>
            <w:lang w:val="en-US"/>
          </w:rPr>
          <w:delText xml:space="preserve"> </w:delText>
        </w:r>
      </w:del>
    </w:p>
    <w:p w14:paraId="0D0E33CE" w14:textId="64DE624A" w:rsidR="006C1247" w:rsidRDefault="00D736C7" w:rsidP="0C19D696">
      <w:pPr>
        <w:rPr>
          <w:lang w:val="en-US"/>
        </w:rPr>
      </w:pPr>
      <w:del w:id="125" w:author="Rik de Wijn" w:date="2024-12-03T11:04:00Z" w16du:dateUtc="2024-12-03T10:04:00Z">
        <w:r w:rsidDel="00DA2771">
          <w:rPr>
            <w:lang w:val="en-US"/>
          </w:rPr>
          <w:delText>DAS-COMBAT will be implemented in the DAS routine process by the module DAS-NORMALIZE. DAS-NORMALIZE will be defined separately and is out of the scope of this plan.</w:delText>
        </w:r>
      </w:del>
    </w:p>
    <w:p w14:paraId="14917555" w14:textId="5861A700" w:rsidR="00DA2771" w:rsidRDefault="00DA2771" w:rsidP="0C19D696">
      <w:pPr>
        <w:rPr>
          <w:ins w:id="126" w:author="Rik de Wijn" w:date="2024-12-03T11:08:00Z" w16du:dateUtc="2024-12-03T10:08:00Z"/>
          <w:lang w:val="en-US"/>
        </w:rPr>
      </w:pPr>
      <w:ins w:id="127" w:author="Rik de Wijn" w:date="2024-12-03T11:04:00Z" w16du:dateUtc="2024-12-03T10:04:00Z">
        <w:r>
          <w:rPr>
            <w:lang w:val="en-US"/>
          </w:rPr>
          <w:t>DASCOMBAT will be used as a resource for normal</w:t>
        </w:r>
      </w:ins>
      <w:ins w:id="128" w:author="Rik de Wijn" w:date="2024-12-03T11:05:00Z" w16du:dateUtc="2024-12-03T10:05:00Z">
        <w:r>
          <w:rPr>
            <w:lang w:val="en-US"/>
          </w:rPr>
          <w:t xml:space="preserve">ization steps implemented in the data analysis pipelines for </w:t>
        </w:r>
      </w:ins>
      <w:ins w:id="129" w:author="Rik de Wijn" w:date="2024-12-03T11:06:00Z" w16du:dateUtc="2024-12-03T10:06:00Z">
        <w:r>
          <w:rPr>
            <w:lang w:val="en-US"/>
          </w:rPr>
          <w:t xml:space="preserve">IOpener IVD products (such as DASNORMALIZE_IOMEL and DASNORMALIZE_IONSCLC) and will not be independently integrated </w:t>
        </w:r>
      </w:ins>
      <w:ins w:id="130" w:author="Rik de Wijn" w:date="2024-12-03T11:07:00Z" w16du:dateUtc="2024-12-03T10:07:00Z">
        <w:r>
          <w:rPr>
            <w:lang w:val="en-US"/>
          </w:rPr>
          <w:t>to the DAS platform. DASNORMALIZE-IOMEL and DASNORMALIZE-IONSCLC are defined s</w:t>
        </w:r>
      </w:ins>
      <w:ins w:id="131" w:author="Rik de Wijn" w:date="2024-12-03T11:08:00Z" w16du:dateUtc="2024-12-03T10:08:00Z">
        <w:r>
          <w:rPr>
            <w:lang w:val="en-US"/>
          </w:rPr>
          <w:t>eparately and are out of scope for this plan.</w:t>
        </w:r>
      </w:ins>
    </w:p>
    <w:p w14:paraId="2EB23C3E" w14:textId="77777777" w:rsidR="00DA2771" w:rsidRDefault="00DA2771" w:rsidP="0C19D696">
      <w:pPr>
        <w:rPr>
          <w:lang w:val="en-US"/>
        </w:rPr>
      </w:pPr>
    </w:p>
    <w:p w14:paraId="3AADF223" w14:textId="77777777" w:rsidR="00B04B5B" w:rsidRPr="00104BF2" w:rsidRDefault="00B04B5B" w:rsidP="00B04B5B">
      <w:pPr>
        <w:pStyle w:val="Heading2"/>
        <w:numPr>
          <w:ilvl w:val="1"/>
          <w:numId w:val="5"/>
        </w:numPr>
        <w:jc w:val="both"/>
      </w:pPr>
      <w:bookmarkStart w:id="132" w:name="_Toc40350727"/>
      <w:bookmarkStart w:id="133" w:name="_Toc40350728"/>
      <w:bookmarkStart w:id="134" w:name="_Toc40350729"/>
      <w:bookmarkStart w:id="135" w:name="_Toc40350730"/>
      <w:bookmarkStart w:id="136" w:name="_Toc28682374"/>
      <w:bookmarkStart w:id="137" w:name="_Toc63954579"/>
      <w:bookmarkEnd w:id="132"/>
      <w:bookmarkEnd w:id="133"/>
      <w:bookmarkEnd w:id="134"/>
      <w:bookmarkEnd w:id="135"/>
      <w:r>
        <w:t>Software Safety Classification</w:t>
      </w:r>
      <w:bookmarkEnd w:id="136"/>
      <w:bookmarkEnd w:id="137"/>
    </w:p>
    <w:p w14:paraId="36B92F21" w14:textId="3E2EF3DE" w:rsidR="0047568B" w:rsidRPr="009C5A60" w:rsidRDefault="00B04B5B" w:rsidP="00B04B5B">
      <w:pPr>
        <w:pStyle w:val="VQTemplateinstructtion"/>
        <w:rPr>
          <w:b w:val="0"/>
          <w:color w:val="D0CECE" w:themeColor="background2" w:themeShade="E6"/>
        </w:rPr>
      </w:pPr>
      <w:r w:rsidRPr="009C5A60">
        <w:rPr>
          <w:b w:val="0"/>
          <w:color w:val="D0CECE" w:themeColor="background2" w:themeShade="E6"/>
        </w:rPr>
        <w:t xml:space="preserve"> </w:t>
      </w:r>
      <w:r w:rsidR="13D4FDE3" w:rsidRPr="009C5A60">
        <w:rPr>
          <w:b w:val="0"/>
          <w:color w:val="D0CECE" w:themeColor="background2" w:themeShade="E6"/>
        </w:rPr>
        <w:t>[Define the overall classification of the software (Class A, B or C). Also, document the justification for this classification]</w:t>
      </w:r>
    </w:p>
    <w:p w14:paraId="72667CAA" w14:textId="333760AE" w:rsidR="05F235FF" w:rsidRPr="00971E71" w:rsidRDefault="13D4FDE3" w:rsidP="4CB5BB6D">
      <w:r w:rsidRPr="00971E71">
        <w:rPr>
          <w:rFonts w:eastAsia="Arial" w:cs="Arial"/>
          <w:bCs/>
        </w:rPr>
        <w:t xml:space="preserve">The module is </w:t>
      </w:r>
      <w:r w:rsidR="00691190">
        <w:rPr>
          <w:rFonts w:eastAsia="Arial" w:cs="Arial"/>
          <w:bCs/>
        </w:rPr>
        <w:t xml:space="preserve">a </w:t>
      </w:r>
      <w:r w:rsidRPr="00971E71">
        <w:rPr>
          <w:rFonts w:eastAsia="Arial" w:cs="Arial"/>
          <w:bCs/>
        </w:rPr>
        <w:t xml:space="preserve">critical module </w:t>
      </w:r>
      <w:r w:rsidR="00A667F7">
        <w:rPr>
          <w:rFonts w:eastAsia="Arial" w:cs="Arial"/>
          <w:bCs/>
        </w:rPr>
        <w:t>for preprocessing DAS results prior to calculating a diagnostic result.</w:t>
      </w:r>
    </w:p>
    <w:p w14:paraId="7DA2CBA4" w14:textId="48160BBC" w:rsidR="00D2653A" w:rsidRDefault="00D2653A" w:rsidP="4CB5BB6D">
      <w:pPr>
        <w:rPr>
          <w:bCs/>
        </w:rPr>
      </w:pPr>
      <w:r>
        <w:rPr>
          <w:bCs/>
        </w:rPr>
        <w:t xml:space="preserve">Incorrect functioning of the </w:t>
      </w:r>
      <w:del w:id="138" w:author="Rik de Wijn" w:date="2025-01-29T08:37:00Z" w16du:dateUtc="2025-01-29T07:37:00Z">
        <w:r w:rsidR="007918A8" w:rsidDel="00923A57">
          <w:rPr>
            <w:bCs/>
          </w:rPr>
          <w:delText>DAS-COMBAT</w:delText>
        </w:r>
      </w:del>
      <w:ins w:id="139" w:author="Rik de Wijn" w:date="2025-01-29T08:37:00Z" w16du:dateUtc="2025-01-29T07:37:00Z">
        <w:r w:rsidR="00923A57">
          <w:rPr>
            <w:bCs/>
          </w:rPr>
          <w:t>DASCOMBAT</w:t>
        </w:r>
      </w:ins>
      <w:r w:rsidR="00C024DA">
        <w:rPr>
          <w:bCs/>
        </w:rPr>
        <w:t xml:space="preserve"> module </w:t>
      </w:r>
      <w:r>
        <w:rPr>
          <w:bCs/>
        </w:rPr>
        <w:t xml:space="preserve">can result in </w:t>
      </w:r>
      <w:r w:rsidR="00A667F7">
        <w:rPr>
          <w:bCs/>
        </w:rPr>
        <w:t>an incorrect diagnostic result.</w:t>
      </w:r>
      <w:r w:rsidR="00C024DA">
        <w:rPr>
          <w:bCs/>
        </w:rPr>
        <w:t xml:space="preserve"> </w:t>
      </w:r>
      <w:r>
        <w:rPr>
          <w:bCs/>
        </w:rPr>
        <w:t xml:space="preserve">Therefore, the initial risk classification of the software is class C. </w:t>
      </w:r>
    </w:p>
    <w:p w14:paraId="3CCB5648" w14:textId="773D2E3E" w:rsidR="00733F06" w:rsidRDefault="009362C8" w:rsidP="4CB5BB6D">
      <w:pPr>
        <w:rPr>
          <w:ins w:id="140" w:author="Rik de Wijn" w:date="2024-12-04T09:20:00Z" w16du:dateUtc="2024-12-04T08:20:00Z"/>
          <w:bCs/>
        </w:rPr>
      </w:pPr>
      <w:r>
        <w:rPr>
          <w:bCs/>
        </w:rPr>
        <w:t>Subsequently, r</w:t>
      </w:r>
      <w:r w:rsidR="00733F06">
        <w:rPr>
          <w:bCs/>
        </w:rPr>
        <w:t xml:space="preserve">isks </w:t>
      </w:r>
      <w:r w:rsidR="00C024DA">
        <w:rPr>
          <w:bCs/>
        </w:rPr>
        <w:t xml:space="preserve">will be further </w:t>
      </w:r>
      <w:r w:rsidR="00733F06">
        <w:rPr>
          <w:bCs/>
        </w:rPr>
        <w:t xml:space="preserve">assessed using the </w:t>
      </w:r>
      <w:del w:id="141" w:author="Rik de Wijn" w:date="2024-12-03T11:09:00Z" w16du:dateUtc="2024-12-03T10:09:00Z">
        <w:r w:rsidDel="00DA2771">
          <w:rPr>
            <w:bCs/>
          </w:rPr>
          <w:delText>company-wide</w:delText>
        </w:r>
        <w:r w:rsidR="00B979D3" w:rsidDel="00DA2771">
          <w:rPr>
            <w:bCs/>
          </w:rPr>
          <w:delText xml:space="preserve"> </w:delText>
        </w:r>
      </w:del>
      <w:r w:rsidR="00E67D9F">
        <w:rPr>
          <w:bCs/>
        </w:rPr>
        <w:t xml:space="preserve">Risk Management Process </w:t>
      </w:r>
      <w:ins w:id="142" w:author="Rik de Wijn" w:date="2024-12-03T11:09:00Z" w16du:dateUtc="2024-12-03T10:09:00Z">
        <w:r w:rsidR="00DA2771">
          <w:rPr>
            <w:bCs/>
          </w:rPr>
          <w:t xml:space="preserve">applied as part of the design and development of the applicable </w:t>
        </w:r>
      </w:ins>
      <w:ins w:id="143" w:author="Rik de Wijn" w:date="2024-12-03T11:10:00Z" w16du:dateUtc="2024-12-03T10:10:00Z">
        <w:r w:rsidR="00A333CD">
          <w:rPr>
            <w:bCs/>
          </w:rPr>
          <w:t>IOpener product according to SOP7350 – Design and Development and SOP4500 Risk Managemen</w:t>
        </w:r>
      </w:ins>
      <w:ins w:id="144" w:author="Rik de Wijn" w:date="2024-12-03T11:11:00Z" w16du:dateUtc="2024-12-03T10:11:00Z">
        <w:r w:rsidR="00A333CD">
          <w:rPr>
            <w:bCs/>
          </w:rPr>
          <w:t xml:space="preserve">t. </w:t>
        </w:r>
      </w:ins>
      <w:del w:id="145" w:author="Rik de Wijn" w:date="2024-12-03T11:11:00Z" w16du:dateUtc="2024-12-03T10:11:00Z">
        <w:r w:rsidR="00E67D9F" w:rsidDel="00A333CD">
          <w:rPr>
            <w:bCs/>
          </w:rPr>
          <w:delText>According t</w:delText>
        </w:r>
      </w:del>
      <w:del w:id="146" w:author="Rik de Wijn" w:date="2024-12-03T11:10:00Z" w16du:dateUtc="2024-12-03T10:10:00Z">
        <w:r w:rsidR="00E67D9F" w:rsidDel="00A333CD">
          <w:rPr>
            <w:bCs/>
          </w:rPr>
          <w:delText xml:space="preserve">o </w:delText>
        </w:r>
        <w:r w:rsidR="00B979D3" w:rsidDel="00A333CD">
          <w:rPr>
            <w:bCs/>
          </w:rPr>
          <w:delText>SOP</w:delText>
        </w:r>
        <w:r w:rsidR="00733F06" w:rsidDel="00A333CD">
          <w:rPr>
            <w:bCs/>
          </w:rPr>
          <w:delText xml:space="preserve">4500. </w:delText>
        </w:r>
      </w:del>
      <w:r w:rsidR="00733F06">
        <w:rPr>
          <w:bCs/>
        </w:rPr>
        <w:t>This include</w:t>
      </w:r>
      <w:r w:rsidR="00C024DA">
        <w:rPr>
          <w:bCs/>
        </w:rPr>
        <w:t>s</w:t>
      </w:r>
      <w:r w:rsidR="00733F06">
        <w:rPr>
          <w:bCs/>
        </w:rPr>
        <w:t xml:space="preserve"> </w:t>
      </w:r>
      <w:r w:rsidR="006308FD">
        <w:rPr>
          <w:bCs/>
        </w:rPr>
        <w:t xml:space="preserve">a </w:t>
      </w:r>
      <w:ins w:id="147" w:author="Rik de Wijn" w:date="2025-01-29T08:36:00Z" w16du:dateUtc="2025-01-29T07:36:00Z">
        <w:r w:rsidR="00923A57">
          <w:rPr>
            <w:bCs/>
          </w:rPr>
          <w:t xml:space="preserve">performing a </w:t>
        </w:r>
      </w:ins>
      <w:r w:rsidR="009E5347">
        <w:rPr>
          <w:bCs/>
        </w:rPr>
        <w:t xml:space="preserve">FMEA </w:t>
      </w:r>
      <w:r w:rsidR="005A4941">
        <w:rPr>
          <w:bCs/>
        </w:rPr>
        <w:t xml:space="preserve">on </w:t>
      </w:r>
      <w:r w:rsidR="007918A8">
        <w:rPr>
          <w:bCs/>
        </w:rPr>
        <w:t>DAS</w:t>
      </w:r>
      <w:del w:id="148" w:author="Rik de Wijn" w:date="2025-01-29T08:36:00Z" w16du:dateUtc="2025-01-29T07:36:00Z">
        <w:r w:rsidR="007918A8" w:rsidDel="00923A57">
          <w:rPr>
            <w:bCs/>
          </w:rPr>
          <w:delText>-</w:delText>
        </w:r>
      </w:del>
      <w:r w:rsidR="007918A8">
        <w:rPr>
          <w:bCs/>
        </w:rPr>
        <w:t>COMBAT</w:t>
      </w:r>
      <w:r w:rsidR="00C024DA">
        <w:rPr>
          <w:bCs/>
        </w:rPr>
        <w:t>.</w:t>
      </w:r>
    </w:p>
    <w:p w14:paraId="1E3358DC" w14:textId="77777777" w:rsidR="00C66034" w:rsidRDefault="00C66034" w:rsidP="4CB5BB6D">
      <w:pPr>
        <w:rPr>
          <w:bCs/>
        </w:rPr>
      </w:pPr>
    </w:p>
    <w:p w14:paraId="5DC9C4BB" w14:textId="55B92AF4" w:rsidR="00BB7C61" w:rsidDel="00A333CD" w:rsidRDefault="00BB7C61" w:rsidP="004B683D">
      <w:pPr>
        <w:pStyle w:val="Heading1"/>
        <w:rPr>
          <w:del w:id="149" w:author="Rik de Wijn" w:date="2024-12-03T11:11:00Z" w16du:dateUtc="2024-12-03T10:11:00Z"/>
        </w:rPr>
      </w:pPr>
      <w:bookmarkStart w:id="150" w:name="_Toc264013825"/>
      <w:bookmarkStart w:id="151" w:name="_Toc264013968"/>
      <w:bookmarkStart w:id="152" w:name="_Toc264014095"/>
      <w:bookmarkStart w:id="153" w:name="_Toc264014322"/>
      <w:bookmarkStart w:id="154" w:name="_Toc264018729"/>
      <w:bookmarkStart w:id="155" w:name="_Toc264018759"/>
      <w:bookmarkStart w:id="156" w:name="_Toc264374168"/>
      <w:bookmarkStart w:id="157" w:name="_Toc264374212"/>
      <w:bookmarkStart w:id="158" w:name="_Toc264374226"/>
      <w:bookmarkStart w:id="159" w:name="_Toc264623725"/>
      <w:bookmarkStart w:id="160" w:name="_Toc264623762"/>
      <w:bookmarkStart w:id="161" w:name="_Toc264623852"/>
      <w:bookmarkStart w:id="162" w:name="_Toc264625555"/>
      <w:bookmarkStart w:id="163" w:name="_Toc264625578"/>
      <w:bookmarkStart w:id="164" w:name="_Toc264634798"/>
      <w:bookmarkStart w:id="165" w:name="_Toc264013827"/>
      <w:bookmarkStart w:id="166" w:name="_Toc264013970"/>
      <w:bookmarkStart w:id="167" w:name="_Toc264014097"/>
      <w:bookmarkStart w:id="168" w:name="_Toc264014324"/>
      <w:bookmarkStart w:id="169" w:name="_Toc264018731"/>
      <w:bookmarkStart w:id="170" w:name="_Toc264018761"/>
      <w:bookmarkStart w:id="171" w:name="_Toc264374170"/>
      <w:bookmarkStart w:id="172" w:name="_Toc264374214"/>
      <w:bookmarkStart w:id="173" w:name="_Toc264374228"/>
      <w:bookmarkStart w:id="174" w:name="_Toc264623727"/>
      <w:bookmarkStart w:id="175" w:name="_Toc264623764"/>
      <w:bookmarkStart w:id="176" w:name="_Toc264623854"/>
      <w:bookmarkStart w:id="177" w:name="_Toc264625557"/>
      <w:bookmarkStart w:id="178" w:name="_Toc264625580"/>
      <w:bookmarkStart w:id="179" w:name="_Toc264634800"/>
      <w:bookmarkStart w:id="180" w:name="_Toc63954580"/>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del w:id="181" w:author="Rik de Wijn" w:date="2024-12-03T11:11:00Z" w16du:dateUtc="2024-12-03T10:11:00Z">
        <w:r w:rsidRPr="0C19D696" w:rsidDel="00A333CD">
          <w:delText>Definitions</w:delText>
        </w:r>
        <w:bookmarkEnd w:id="180"/>
      </w:del>
    </w:p>
    <w:p w14:paraId="72C75836" w14:textId="293B877B" w:rsidR="00D73EA1" w:rsidDel="00A333CD" w:rsidRDefault="00D73EA1" w:rsidP="00BB7C61">
      <w:pPr>
        <w:rPr>
          <w:del w:id="182" w:author="Rik de Wijn" w:date="2024-12-03T11:11:00Z" w16du:dateUtc="2024-12-03T10:11:00Z"/>
          <w:color w:val="000000" w:themeColor="text1"/>
        </w:rPr>
      </w:pPr>
      <w:del w:id="183" w:author="Rik de Wijn" w:date="2024-12-03T11:11:00Z" w16du:dateUtc="2024-12-03T10:11:00Z">
        <w:r w:rsidDel="00A333CD">
          <w:rPr>
            <w:color w:val="000000" w:themeColor="text1"/>
          </w:rPr>
          <w:delText>SOUP</w:delText>
        </w:r>
        <w:r w:rsidDel="00A333CD">
          <w:rPr>
            <w:color w:val="000000" w:themeColor="text1"/>
          </w:rPr>
          <w:tab/>
        </w:r>
        <w:r w:rsidDel="00A333CD">
          <w:rPr>
            <w:color w:val="000000" w:themeColor="text1"/>
          </w:rPr>
          <w:tab/>
        </w:r>
        <w:r w:rsidDel="00A333CD">
          <w:rPr>
            <w:color w:val="000000" w:themeColor="text1"/>
          </w:rPr>
          <w:tab/>
          <w:delText>Software of unknown provenance</w:delText>
        </w:r>
      </w:del>
    </w:p>
    <w:p w14:paraId="5DC9C4BF" w14:textId="53979141" w:rsidR="00BB7C61" w:rsidRPr="000E6BB5" w:rsidDel="00A333CD" w:rsidRDefault="006D6954" w:rsidP="00BB7C61">
      <w:pPr>
        <w:rPr>
          <w:del w:id="184" w:author="Rik de Wijn" w:date="2024-12-03T11:11:00Z" w16du:dateUtc="2024-12-03T10:11:00Z"/>
          <w:color w:val="000000" w:themeColor="text1"/>
        </w:rPr>
      </w:pPr>
      <w:del w:id="185" w:author="Rik de Wijn" w:date="2024-12-03T11:11:00Z" w16du:dateUtc="2024-12-03T10:11:00Z">
        <w:r w:rsidRPr="000E6BB5" w:rsidDel="00A333CD">
          <w:rPr>
            <w:color w:val="000000" w:themeColor="text1"/>
          </w:rPr>
          <w:delText>SP</w:delText>
        </w:r>
        <w:r w:rsidR="000E6BB5" w:rsidDel="00A333CD">
          <w:rPr>
            <w:color w:val="000000" w:themeColor="text1"/>
          </w:rPr>
          <w:tab/>
        </w:r>
        <w:r w:rsidR="000E6BB5" w:rsidDel="00A333CD">
          <w:rPr>
            <w:color w:val="000000" w:themeColor="text1"/>
          </w:rPr>
          <w:tab/>
        </w:r>
        <w:r w:rsidR="000E6BB5" w:rsidDel="00A333CD">
          <w:rPr>
            <w:color w:val="000000" w:themeColor="text1"/>
          </w:rPr>
          <w:tab/>
        </w:r>
        <w:r w:rsidRPr="000E6BB5" w:rsidDel="00A333CD">
          <w:rPr>
            <w:color w:val="000000" w:themeColor="text1"/>
          </w:rPr>
          <w:delText>Software Product</w:delText>
        </w:r>
        <w:r w:rsidR="0036273F" w:rsidDel="00A333CD">
          <w:rPr>
            <w:color w:val="000000" w:themeColor="text1"/>
          </w:rPr>
          <w:delText xml:space="preserve">, i.e. </w:delText>
        </w:r>
        <w:r w:rsidR="007918A8" w:rsidDel="00A333CD">
          <w:rPr>
            <w:color w:val="000000" w:themeColor="text1"/>
          </w:rPr>
          <w:delText>DAS-COMBAT</w:delText>
        </w:r>
      </w:del>
    </w:p>
    <w:p w14:paraId="605B5013" w14:textId="1FCFA0A7" w:rsidR="0047568B" w:rsidRPr="000E6BB5" w:rsidDel="00A333CD" w:rsidRDefault="00971E71" w:rsidP="00BB7C61">
      <w:pPr>
        <w:rPr>
          <w:del w:id="186" w:author="Rik de Wijn" w:date="2024-12-03T11:11:00Z" w16du:dateUtc="2024-12-03T10:11:00Z"/>
          <w:color w:val="000000" w:themeColor="text1"/>
        </w:rPr>
      </w:pPr>
      <w:del w:id="187" w:author="Rik de Wijn" w:date="2024-12-03T11:11:00Z" w16du:dateUtc="2024-12-03T10:11:00Z">
        <w:r w:rsidRPr="000E6BB5" w:rsidDel="00A333CD">
          <w:rPr>
            <w:color w:val="000000" w:themeColor="text1"/>
          </w:rPr>
          <w:delText>DAS PLATFORM</w:delText>
        </w:r>
        <w:r w:rsidR="000E6BB5" w:rsidDel="00A333CD">
          <w:rPr>
            <w:color w:val="000000" w:themeColor="text1"/>
          </w:rPr>
          <w:tab/>
        </w:r>
        <w:r w:rsidR="13D4FDE3" w:rsidRPr="000E6BB5" w:rsidDel="00A333CD">
          <w:rPr>
            <w:color w:val="000000" w:themeColor="text1"/>
          </w:rPr>
          <w:delText>The software platform to which modules plug-in</w:delText>
        </w:r>
      </w:del>
    </w:p>
    <w:p w14:paraId="2FDE7E5D" w14:textId="0ED172C9" w:rsidR="0047568B" w:rsidDel="00A333CD" w:rsidRDefault="13D4FDE3" w:rsidP="4CB5BB6D">
      <w:pPr>
        <w:rPr>
          <w:del w:id="188" w:author="Rik de Wijn" w:date="2024-12-03T11:11:00Z" w16du:dateUtc="2024-12-03T10:11:00Z"/>
          <w:color w:val="000000" w:themeColor="text1"/>
        </w:rPr>
      </w:pPr>
      <w:del w:id="189" w:author="Rik de Wijn" w:date="2024-12-03T11:11:00Z" w16du:dateUtc="2024-12-03T10:11:00Z">
        <w:r w:rsidRPr="000E6BB5" w:rsidDel="00A333CD">
          <w:rPr>
            <w:color w:val="000000" w:themeColor="text1"/>
          </w:rPr>
          <w:delText>ME</w:delText>
        </w:r>
        <w:r w:rsidR="00971E71" w:rsidRPr="000E6BB5" w:rsidDel="00A333CD">
          <w:rPr>
            <w:color w:val="000000" w:themeColor="text1"/>
          </w:rPr>
          <w:delText>THOD</w:delText>
        </w:r>
        <w:r w:rsidR="000E6BB5" w:rsidDel="00A333CD">
          <w:rPr>
            <w:color w:val="000000" w:themeColor="text1"/>
          </w:rPr>
          <w:tab/>
        </w:r>
        <w:r w:rsidR="000E6BB5" w:rsidDel="00A333CD">
          <w:rPr>
            <w:color w:val="000000" w:themeColor="text1"/>
          </w:rPr>
          <w:tab/>
        </w:r>
        <w:r w:rsidRPr="000E6BB5" w:rsidDel="00A333CD">
          <w:rPr>
            <w:color w:val="000000" w:themeColor="text1"/>
          </w:rPr>
          <w:delText>The name of the medical device</w:delText>
        </w:r>
      </w:del>
    </w:p>
    <w:p w14:paraId="002566C4" w14:textId="2867EF70" w:rsidR="00A24A9C" w:rsidDel="00A333CD" w:rsidRDefault="00A24A9C" w:rsidP="4CB5BB6D">
      <w:pPr>
        <w:rPr>
          <w:del w:id="190" w:author="Rik de Wijn" w:date="2024-12-03T11:11:00Z" w16du:dateUtc="2024-12-03T10:11:00Z"/>
          <w:color w:val="000000" w:themeColor="text1"/>
        </w:rPr>
      </w:pPr>
      <w:del w:id="191" w:author="Rik de Wijn" w:date="2024-12-03T11:11:00Z" w16du:dateUtc="2024-12-03T10:11:00Z">
        <w:r w:rsidDel="00A333CD">
          <w:rPr>
            <w:color w:val="000000" w:themeColor="text1"/>
          </w:rPr>
          <w:delText>FMEA</w:delText>
        </w:r>
        <w:r w:rsidDel="00A333CD">
          <w:rPr>
            <w:color w:val="000000" w:themeColor="text1"/>
          </w:rPr>
          <w:tab/>
        </w:r>
        <w:r w:rsidDel="00A333CD">
          <w:rPr>
            <w:color w:val="000000" w:themeColor="text1"/>
          </w:rPr>
          <w:tab/>
        </w:r>
        <w:r w:rsidDel="00A333CD">
          <w:rPr>
            <w:color w:val="000000" w:themeColor="text1"/>
          </w:rPr>
          <w:tab/>
          <w:delText>Failure Mode and Effect Analysis</w:delText>
        </w:r>
      </w:del>
    </w:p>
    <w:p w14:paraId="6E84B452" w14:textId="1D91D529" w:rsidR="00A667F7" w:rsidDel="00A333CD" w:rsidRDefault="00A667F7" w:rsidP="4CB5BB6D">
      <w:pPr>
        <w:rPr>
          <w:del w:id="192" w:author="Rik de Wijn" w:date="2024-12-03T11:11:00Z" w16du:dateUtc="2024-12-03T10:11:00Z"/>
          <w:color w:val="000000" w:themeColor="text1"/>
        </w:rPr>
      </w:pPr>
      <w:del w:id="193" w:author="Rik de Wijn" w:date="2024-12-03T11:11:00Z" w16du:dateUtc="2024-12-03T10:11:00Z">
        <w:r w:rsidDel="00A333CD">
          <w:rPr>
            <w:color w:val="000000" w:themeColor="text1"/>
          </w:rPr>
          <w:delText>DAS</w:delText>
        </w:r>
        <w:r w:rsidDel="00A333CD">
          <w:rPr>
            <w:color w:val="000000" w:themeColor="text1"/>
          </w:rPr>
          <w:tab/>
        </w:r>
        <w:r w:rsidDel="00A333CD">
          <w:rPr>
            <w:color w:val="000000" w:themeColor="text1"/>
          </w:rPr>
          <w:tab/>
        </w:r>
        <w:r w:rsidDel="00A333CD">
          <w:rPr>
            <w:color w:val="000000" w:themeColor="text1"/>
          </w:rPr>
          <w:tab/>
          <w:delText>Diagnostic Assay Services</w:delText>
        </w:r>
      </w:del>
    </w:p>
    <w:p w14:paraId="7406A812" w14:textId="0E177165" w:rsidR="00A667F7" w:rsidRPr="00A16FE4" w:rsidDel="00A333CD" w:rsidRDefault="00A667F7" w:rsidP="004B683D">
      <w:pPr>
        <w:ind w:left="2124" w:hanging="2124"/>
        <w:rPr>
          <w:del w:id="194" w:author="Rik de Wijn" w:date="2024-12-03T11:11:00Z" w16du:dateUtc="2024-12-03T10:11:00Z"/>
          <w:color w:val="000000" w:themeColor="text1"/>
        </w:rPr>
      </w:pPr>
      <w:del w:id="195" w:author="Rik de Wijn" w:date="2024-12-03T11:11:00Z" w16du:dateUtc="2024-12-03T10:11:00Z">
        <w:r w:rsidDel="00A333CD">
          <w:rPr>
            <w:color w:val="000000" w:themeColor="text1"/>
          </w:rPr>
          <w:delText>REF</w:delText>
        </w:r>
        <w:r w:rsidDel="00A333CD">
          <w:rPr>
            <w:color w:val="000000" w:themeColor="text1"/>
          </w:rPr>
          <w:tab/>
        </w:r>
        <w:r w:rsidDel="00A333CD">
          <w:rPr>
            <w:color w:val="000000" w:themeColor="text1"/>
          </w:rPr>
          <w:tab/>
          <w:delText>Reference sample, used to indicate reference sample or Internal Assay Control sample.</w:delText>
        </w:r>
      </w:del>
    </w:p>
    <w:p w14:paraId="5DC9C4C1" w14:textId="1351FD56" w:rsidR="00BB7C61" w:rsidRPr="00B41E95" w:rsidRDefault="00BB7C61" w:rsidP="004B683D">
      <w:pPr>
        <w:pStyle w:val="Heading1"/>
        <w:rPr>
          <w:lang w:val="en-US"/>
        </w:rPr>
      </w:pPr>
      <w:bookmarkStart w:id="196" w:name="_Toc63954581"/>
      <w:r>
        <w:rPr>
          <w:lang w:val="en-US"/>
        </w:rPr>
        <w:t>Roles and responsibilities</w:t>
      </w:r>
      <w:bookmarkEnd w:id="196"/>
    </w:p>
    <w:p w14:paraId="5DC9C4C2" w14:textId="77777777" w:rsidR="00BB7C61" w:rsidRPr="00B41E95" w:rsidRDefault="13D4FDE3" w:rsidP="00BB7C61">
      <w:pPr>
        <w:pStyle w:val="VQTemplateinstructtion"/>
        <w:rPr>
          <w:b w:val="0"/>
          <w:color w:val="000000" w:themeColor="text1"/>
        </w:rPr>
      </w:pPr>
      <w:r w:rsidRPr="00B41E95">
        <w:rPr>
          <w:b w:val="0"/>
          <w:color w:val="000000" w:themeColor="text1"/>
        </w:rPr>
        <w:t>[Define Roles and Responsibilities for the Software Development Plan and the overall project]</w:t>
      </w:r>
    </w:p>
    <w:p w14:paraId="5DC9C4C3" w14:textId="1B468CEF" w:rsidR="00BB7C61" w:rsidRPr="00D57313" w:rsidRDefault="7604E799" w:rsidP="7604E799">
      <w:pPr>
        <w:rPr>
          <w:color w:val="000000" w:themeColor="text1"/>
          <w:lang w:val="nl-NL"/>
          <w:rPrChange w:id="197" w:author="Rik de Wijn" w:date="2024-12-03T16:29:00Z" w16du:dateUtc="2024-12-03T15:29:00Z">
            <w:rPr>
              <w:color w:val="000000" w:themeColor="text1"/>
              <w:lang w:val="en-US"/>
            </w:rPr>
          </w:rPrChange>
        </w:rPr>
      </w:pPr>
      <w:r w:rsidRPr="00D57313">
        <w:rPr>
          <w:color w:val="000000" w:themeColor="text1"/>
          <w:lang w:val="nl-NL"/>
          <w:rPrChange w:id="198" w:author="Rik de Wijn" w:date="2024-12-03T16:29:00Z" w16du:dateUtc="2024-12-03T15:29:00Z">
            <w:rPr>
              <w:color w:val="000000" w:themeColor="text1"/>
              <w:lang w:val="en-US"/>
            </w:rPr>
          </w:rPrChange>
        </w:rPr>
        <w:t xml:space="preserve">PM (Project Manager      </w:t>
      </w:r>
      <w:ins w:id="199" w:author="Rik de Wijn" w:date="2024-12-03T16:29:00Z" w16du:dateUtc="2024-12-03T15:29:00Z">
        <w:r w:rsidR="00D57313" w:rsidRPr="00D57313">
          <w:rPr>
            <w:color w:val="000000" w:themeColor="text1"/>
            <w:lang w:val="nl-NL"/>
            <w:rPrChange w:id="200" w:author="Rik de Wijn" w:date="2024-12-03T16:29:00Z" w16du:dateUtc="2024-12-03T15:29:00Z">
              <w:rPr>
                <w:color w:val="000000" w:themeColor="text1"/>
                <w:lang w:val="en-US"/>
              </w:rPr>
            </w:rPrChange>
          </w:rPr>
          <w:t>Rik  de</w:t>
        </w:r>
        <w:r w:rsidR="00D57313">
          <w:rPr>
            <w:color w:val="000000" w:themeColor="text1"/>
            <w:lang w:val="nl-NL"/>
          </w:rPr>
          <w:t xml:space="preserve"> Wijn</w:t>
        </w:r>
      </w:ins>
      <w:del w:id="201" w:author="Rik de Wijn" w:date="2024-12-03T16:29:00Z" w16du:dateUtc="2024-12-03T15:29:00Z">
        <w:r w:rsidRPr="00D57313" w:rsidDel="00D57313">
          <w:rPr>
            <w:color w:val="000000" w:themeColor="text1"/>
            <w:lang w:val="nl-NL"/>
            <w:rPrChange w:id="202" w:author="Rik de Wijn" w:date="2024-12-03T16:29:00Z" w16du:dateUtc="2024-12-03T15:29:00Z">
              <w:rPr>
                <w:color w:val="000000" w:themeColor="text1"/>
                <w:lang w:val="en-US"/>
              </w:rPr>
            </w:rPrChange>
          </w:rPr>
          <w:delText>Faris Naji</w:delText>
        </w:r>
      </w:del>
    </w:p>
    <w:p w14:paraId="766E5EA9" w14:textId="1DF1E08F" w:rsidR="006D6954" w:rsidRPr="00B41E95" w:rsidRDefault="7604E799" w:rsidP="00BB7C61">
      <w:pPr>
        <w:rPr>
          <w:color w:val="000000" w:themeColor="text1"/>
          <w:lang w:val="en-US"/>
        </w:rPr>
      </w:pPr>
      <w:r w:rsidRPr="00B41E95">
        <w:rPr>
          <w:color w:val="000000" w:themeColor="text1"/>
          <w:lang w:val="en-US"/>
        </w:rPr>
        <w:t xml:space="preserve">PO (Product Owner)       </w:t>
      </w:r>
      <w:ins w:id="203" w:author="Rik de Wijn" w:date="2024-12-03T16:30:00Z" w16du:dateUtc="2024-12-03T15:30:00Z">
        <w:r w:rsidR="00D57313">
          <w:rPr>
            <w:color w:val="000000" w:themeColor="text1"/>
            <w:lang w:val="en-US"/>
          </w:rPr>
          <w:t>Laken Woods</w:t>
        </w:r>
      </w:ins>
      <w:del w:id="204" w:author="Rik de Wijn" w:date="2024-12-03T16:30:00Z" w16du:dateUtc="2024-12-03T15:30:00Z">
        <w:r w:rsidRPr="00B41E95" w:rsidDel="00D57313">
          <w:rPr>
            <w:color w:val="000000" w:themeColor="text1"/>
            <w:lang w:val="en-US"/>
          </w:rPr>
          <w:delText>Faris Naji</w:delText>
        </w:r>
      </w:del>
    </w:p>
    <w:p w14:paraId="0BD27BE5" w14:textId="74545AC7" w:rsidR="006D6954" w:rsidRPr="00C66034" w:rsidRDefault="003734F8" w:rsidP="00BB7C61">
      <w:pPr>
        <w:rPr>
          <w:color w:val="000000" w:themeColor="text1"/>
          <w:lang w:val="en-US"/>
          <w:rPrChange w:id="205" w:author="Rik de Wijn" w:date="2024-12-04T09:14:00Z" w16du:dateUtc="2024-12-04T08:14:00Z">
            <w:rPr>
              <w:color w:val="000000" w:themeColor="text1"/>
              <w:lang w:val="nl-NL"/>
            </w:rPr>
          </w:rPrChange>
        </w:rPr>
      </w:pPr>
      <w:r w:rsidRPr="00C66034">
        <w:rPr>
          <w:color w:val="000000" w:themeColor="text1"/>
          <w:lang w:val="en-US"/>
          <w:rPrChange w:id="206" w:author="Rik de Wijn" w:date="2024-12-04T09:14:00Z" w16du:dateUtc="2024-12-04T08:14:00Z">
            <w:rPr>
              <w:color w:val="000000" w:themeColor="text1"/>
              <w:lang w:val="nl-NL"/>
            </w:rPr>
          </w:rPrChange>
        </w:rPr>
        <w:t xml:space="preserve">ST (Software Team)       </w:t>
      </w:r>
      <w:r w:rsidR="7604E799" w:rsidRPr="00C66034">
        <w:rPr>
          <w:color w:val="000000" w:themeColor="text1"/>
          <w:lang w:val="en-US"/>
          <w:rPrChange w:id="207" w:author="Rik de Wijn" w:date="2024-12-04T09:14:00Z" w16du:dateUtc="2024-12-04T08:14:00Z">
            <w:rPr>
              <w:color w:val="000000" w:themeColor="text1"/>
              <w:lang w:val="nl-NL"/>
            </w:rPr>
          </w:rPrChange>
        </w:rPr>
        <w:t>Faris Naji, Alex</w:t>
      </w:r>
      <w:r w:rsidR="0032561E" w:rsidRPr="00C66034">
        <w:rPr>
          <w:color w:val="000000" w:themeColor="text1"/>
          <w:lang w:val="en-US"/>
          <w:rPrChange w:id="208" w:author="Rik de Wijn" w:date="2024-12-04T09:14:00Z" w16du:dateUtc="2024-12-04T08:14:00Z">
            <w:rPr>
              <w:color w:val="000000" w:themeColor="text1"/>
              <w:lang w:val="nl-NL"/>
            </w:rPr>
          </w:rPrChange>
        </w:rPr>
        <w:t>andre</w:t>
      </w:r>
      <w:r w:rsidR="7604E799" w:rsidRPr="00C66034">
        <w:rPr>
          <w:color w:val="000000" w:themeColor="text1"/>
          <w:lang w:val="en-US"/>
          <w:rPrChange w:id="209" w:author="Rik de Wijn" w:date="2024-12-04T09:14:00Z" w16du:dateUtc="2024-12-04T08:14:00Z">
            <w:rPr>
              <w:color w:val="000000" w:themeColor="text1"/>
              <w:lang w:val="nl-NL"/>
            </w:rPr>
          </w:rPrChange>
        </w:rPr>
        <w:t xml:space="preserve"> Maurel, Rik de Wijn</w:t>
      </w:r>
    </w:p>
    <w:p w14:paraId="3EFE4ABC" w14:textId="108ACA71" w:rsidR="00962011" w:rsidRPr="00C66034" w:rsidRDefault="4CB5BB6D" w:rsidP="00BB7C61">
      <w:pPr>
        <w:rPr>
          <w:color w:val="000000" w:themeColor="text1"/>
          <w:lang w:val="en-US"/>
          <w:rPrChange w:id="210" w:author="Rik de Wijn" w:date="2024-12-04T09:14:00Z" w16du:dateUtc="2024-12-04T08:14:00Z">
            <w:rPr>
              <w:color w:val="000000" w:themeColor="text1"/>
              <w:lang w:val="nl-NL"/>
            </w:rPr>
          </w:rPrChange>
        </w:rPr>
      </w:pPr>
      <w:del w:id="211" w:author="Rik de Wijn" w:date="2024-12-03T16:30:00Z" w16du:dateUtc="2024-12-03T15:30:00Z">
        <w:r w:rsidRPr="00C66034" w:rsidDel="00D57313">
          <w:rPr>
            <w:color w:val="000000" w:themeColor="text1"/>
            <w:lang w:val="en-US"/>
            <w:rPrChange w:id="212" w:author="Rik de Wijn" w:date="2024-12-04T09:14:00Z" w16du:dateUtc="2024-12-04T08:14:00Z">
              <w:rPr>
                <w:color w:val="000000" w:themeColor="text1"/>
                <w:lang w:val="nl-NL"/>
              </w:rPr>
            </w:rPrChange>
          </w:rPr>
          <w:delText xml:space="preserve">U (User)                          </w:delText>
        </w:r>
      </w:del>
      <w:del w:id="213" w:author="Rik de Wijn" w:date="2024-12-03T16:29:00Z" w16du:dateUtc="2024-12-03T15:29:00Z">
        <w:r w:rsidR="00E1624D" w:rsidRPr="00C66034" w:rsidDel="00D57313">
          <w:rPr>
            <w:color w:val="000000" w:themeColor="text1"/>
            <w:lang w:val="en-US"/>
            <w:rPrChange w:id="214" w:author="Rik de Wijn" w:date="2024-12-04T09:14:00Z" w16du:dateUtc="2024-12-04T08:14:00Z">
              <w:rPr>
                <w:color w:val="000000" w:themeColor="text1"/>
                <w:lang w:val="nl-NL"/>
              </w:rPr>
            </w:rPrChange>
          </w:rPr>
          <w:delText>Tineke van Doorn</w:delText>
        </w:r>
      </w:del>
    </w:p>
    <w:p w14:paraId="7E6D23BF" w14:textId="1B97F650" w:rsidR="006308FD" w:rsidRDefault="00CD7F7C" w:rsidP="00BB7C61">
      <w:pPr>
        <w:rPr>
          <w:lang w:val="en-US"/>
        </w:rPr>
      </w:pPr>
      <w:r w:rsidRPr="008A2EB3">
        <w:rPr>
          <w:lang w:val="en-US"/>
        </w:rPr>
        <w:t xml:space="preserve">The </w:t>
      </w:r>
      <w:r w:rsidR="00E1624D" w:rsidRPr="008A2EB3">
        <w:rPr>
          <w:lang w:val="en-US"/>
        </w:rPr>
        <w:t>re</w:t>
      </w:r>
      <w:r w:rsidR="00E1624D">
        <w:rPr>
          <w:lang w:val="en-US"/>
        </w:rPr>
        <w:t>s</w:t>
      </w:r>
      <w:r w:rsidR="00E1624D" w:rsidRPr="008A2EB3">
        <w:rPr>
          <w:lang w:val="en-US"/>
        </w:rPr>
        <w:t>ponsibilities</w:t>
      </w:r>
      <w:r w:rsidRPr="008A2EB3">
        <w:rPr>
          <w:lang w:val="en-US"/>
        </w:rPr>
        <w:t xml:space="preserve"> are outlined in</w:t>
      </w:r>
      <w:del w:id="215" w:author="Rik de Wijn" w:date="2025-01-29T08:36:00Z" w16du:dateUtc="2025-01-29T07:36:00Z">
        <w:r w:rsidRPr="008A2EB3" w:rsidDel="00923A57">
          <w:rPr>
            <w:lang w:val="en-US"/>
          </w:rPr>
          <w:delText xml:space="preserve"> the</w:delText>
        </w:r>
      </w:del>
      <w:r w:rsidRPr="008A2EB3">
        <w:rPr>
          <w:lang w:val="en-US"/>
        </w:rPr>
        <w:t xml:space="preserve"> SOP </w:t>
      </w:r>
      <w:r w:rsidR="00AC5198" w:rsidRPr="008A2EB3">
        <w:rPr>
          <w:lang w:val="en-US"/>
        </w:rPr>
        <w:t>6300 Software Planning Process.</w:t>
      </w:r>
    </w:p>
    <w:p w14:paraId="5FB0C58F" w14:textId="042FDE67" w:rsidR="006D6954" w:rsidRPr="008A2EB3" w:rsidRDefault="006308FD" w:rsidP="006308FD">
      <w:pPr>
        <w:spacing w:before="0" w:after="0"/>
        <w:jc w:val="left"/>
        <w:rPr>
          <w:lang w:val="en-US"/>
        </w:rPr>
      </w:pPr>
      <w:r>
        <w:rPr>
          <w:lang w:val="en-US"/>
        </w:rPr>
        <w:br w:type="page"/>
      </w:r>
    </w:p>
    <w:p w14:paraId="5DC9C4C4" w14:textId="77777777" w:rsidR="00BB7C61" w:rsidRDefault="00BB7C61" w:rsidP="004B683D">
      <w:pPr>
        <w:pStyle w:val="Heading1"/>
      </w:pPr>
      <w:bookmarkStart w:id="216" w:name="_Toc63954582"/>
      <w:bookmarkStart w:id="217" w:name="_Toc472678501"/>
      <w:r w:rsidRPr="009867CA">
        <w:lastRenderedPageBreak/>
        <w:t>Reference</w:t>
      </w:r>
      <w:r>
        <w:t xml:space="preserve"> Documents</w:t>
      </w:r>
      <w:bookmarkEnd w:id="216"/>
    </w:p>
    <w:p w14:paraId="5DC9C4C5" w14:textId="77777777" w:rsidR="00BB7C61" w:rsidRPr="00FD3CBC" w:rsidRDefault="00BB7C61" w:rsidP="00BB7C61"/>
    <w:p w14:paraId="57FB849F" w14:textId="0378A300" w:rsidR="00733F06" w:rsidRPr="00733F06" w:rsidRDefault="00BB7C61" w:rsidP="00733F06">
      <w:pPr>
        <w:pStyle w:val="Heading2"/>
        <w:numPr>
          <w:ilvl w:val="1"/>
          <w:numId w:val="5"/>
        </w:numPr>
        <w:tabs>
          <w:tab w:val="left" w:pos="907"/>
        </w:tabs>
        <w:spacing w:before="60" w:after="60"/>
      </w:pPr>
      <w:bookmarkStart w:id="218" w:name="_Toc63954583"/>
      <w:r w:rsidRPr="00104BF2">
        <w:t>System references</w:t>
      </w:r>
      <w:bookmarkEnd w:id="218"/>
    </w:p>
    <w:p w14:paraId="5DC9C4C7" w14:textId="77777777" w:rsidR="00BB7C61" w:rsidRDefault="13D4FDE3" w:rsidP="13D4FDE3">
      <w:pPr>
        <w:pStyle w:val="Heading3"/>
        <w:numPr>
          <w:ilvl w:val="2"/>
          <w:numId w:val="5"/>
        </w:numPr>
        <w:tabs>
          <w:tab w:val="left" w:pos="1276"/>
        </w:tabs>
        <w:spacing w:before="60"/>
        <w:jc w:val="left"/>
        <w:rPr>
          <w:i/>
          <w:iCs/>
          <w:lang w:val="en-US"/>
        </w:rPr>
      </w:pPr>
      <w:r w:rsidRPr="13D4FDE3">
        <w:rPr>
          <w:i/>
          <w:iCs/>
          <w:lang w:val="en-US"/>
        </w:rPr>
        <w:t>System Requirements</w:t>
      </w:r>
    </w:p>
    <w:p w14:paraId="5DC9C4C8" w14:textId="77777777" w:rsidR="00BB7C61" w:rsidRPr="009C5A60" w:rsidRDefault="13D4FDE3" w:rsidP="00BB7C61">
      <w:pPr>
        <w:pStyle w:val="VQTemplateinstructtion"/>
        <w:rPr>
          <w:b w:val="0"/>
          <w:color w:val="D0CECE" w:themeColor="background2" w:themeShade="E6"/>
          <w:lang w:eastAsia="en-US"/>
        </w:rPr>
      </w:pPr>
      <w:r w:rsidRPr="009C5A60">
        <w:rPr>
          <w:b w:val="0"/>
          <w:color w:val="D0CECE" w:themeColor="background2" w:themeShade="E6"/>
          <w:lang w:eastAsia="en-US"/>
        </w:rPr>
        <w:t>[Include a reference to the system requirements of the medical device. These will be used as input for the software requirements.]</w:t>
      </w:r>
    </w:p>
    <w:p w14:paraId="2E3E9522" w14:textId="77777777" w:rsidR="00C31F8D" w:rsidRDefault="00C31F8D" w:rsidP="4CB5BB6D">
      <w:pPr>
        <w:pStyle w:val="VQTemplateinstructtion"/>
        <w:rPr>
          <w:b w:val="0"/>
          <w:i w:val="0"/>
          <w:color w:val="000000" w:themeColor="text1"/>
          <w:sz w:val="22"/>
          <w:szCs w:val="22"/>
        </w:rPr>
      </w:pPr>
    </w:p>
    <w:p w14:paraId="3E734CE8" w14:textId="707A9B81" w:rsidR="0064090F" w:rsidRDefault="009C5A60" w:rsidP="4CB5BB6D">
      <w:pPr>
        <w:pStyle w:val="VQTemplateinstructtion"/>
        <w:rPr>
          <w:b w:val="0"/>
          <w:i w:val="0"/>
          <w:color w:val="000000" w:themeColor="text1"/>
          <w:sz w:val="22"/>
          <w:szCs w:val="22"/>
        </w:rPr>
      </w:pPr>
      <w:r>
        <w:rPr>
          <w:b w:val="0"/>
          <w:i w:val="0"/>
          <w:color w:val="000000" w:themeColor="text1"/>
          <w:sz w:val="22"/>
          <w:szCs w:val="22"/>
        </w:rPr>
        <w:t>T</w:t>
      </w:r>
      <w:r w:rsidR="00C31F8D">
        <w:rPr>
          <w:b w:val="0"/>
          <w:i w:val="0"/>
          <w:color w:val="000000" w:themeColor="text1"/>
          <w:sz w:val="22"/>
          <w:szCs w:val="22"/>
        </w:rPr>
        <w:t xml:space="preserve">he </w:t>
      </w:r>
      <w:del w:id="219" w:author="Rik de Wijn" w:date="2025-01-29T08:37:00Z" w16du:dateUtc="2025-01-29T07:37:00Z">
        <w:r w:rsidR="007918A8" w:rsidDel="00923A57">
          <w:rPr>
            <w:b w:val="0"/>
            <w:i w:val="0"/>
            <w:color w:val="000000" w:themeColor="text1"/>
            <w:sz w:val="22"/>
            <w:szCs w:val="22"/>
          </w:rPr>
          <w:delText>DAS-COMBAT</w:delText>
        </w:r>
      </w:del>
      <w:ins w:id="220" w:author="Rik de Wijn" w:date="2025-01-29T08:37:00Z" w16du:dateUtc="2025-01-29T07:37:00Z">
        <w:r w:rsidR="00923A57">
          <w:rPr>
            <w:b w:val="0"/>
            <w:i w:val="0"/>
            <w:color w:val="000000" w:themeColor="text1"/>
            <w:sz w:val="22"/>
            <w:szCs w:val="22"/>
          </w:rPr>
          <w:t>DASCOMBAT</w:t>
        </w:r>
      </w:ins>
      <w:r w:rsidR="00733F06">
        <w:rPr>
          <w:b w:val="0"/>
          <w:i w:val="0"/>
          <w:color w:val="000000" w:themeColor="text1"/>
          <w:sz w:val="22"/>
          <w:szCs w:val="22"/>
        </w:rPr>
        <w:t xml:space="preserve"> </w:t>
      </w:r>
      <w:r w:rsidR="00A414B8">
        <w:rPr>
          <w:b w:val="0"/>
          <w:i w:val="0"/>
          <w:color w:val="000000" w:themeColor="text1"/>
          <w:sz w:val="22"/>
          <w:szCs w:val="22"/>
        </w:rPr>
        <w:t xml:space="preserve">module </w:t>
      </w:r>
      <w:r w:rsidR="00D736C7">
        <w:rPr>
          <w:b w:val="0"/>
          <w:i w:val="0"/>
          <w:color w:val="000000" w:themeColor="text1"/>
          <w:sz w:val="22"/>
          <w:szCs w:val="22"/>
        </w:rPr>
        <w:t>is an R-package</w:t>
      </w:r>
      <w:del w:id="221" w:author="Rik de Wijn" w:date="2025-01-29T08:39:00Z" w16du:dateUtc="2025-01-29T07:39:00Z">
        <w:r w:rsidR="00D736C7" w:rsidDel="000542DE">
          <w:rPr>
            <w:b w:val="0"/>
            <w:i w:val="0"/>
            <w:color w:val="000000" w:themeColor="text1"/>
            <w:sz w:val="22"/>
            <w:szCs w:val="22"/>
          </w:rPr>
          <w:delText xml:space="preserve"> (or library)</w:delText>
        </w:r>
      </w:del>
      <w:r w:rsidR="00D736C7">
        <w:rPr>
          <w:b w:val="0"/>
          <w:i w:val="0"/>
          <w:color w:val="000000" w:themeColor="text1"/>
          <w:sz w:val="22"/>
          <w:szCs w:val="22"/>
        </w:rPr>
        <w:t xml:space="preserve"> that operates in the R environment. It supplies functions that can be called from the R environment.</w:t>
      </w:r>
    </w:p>
    <w:p w14:paraId="6632C2ED" w14:textId="77777777" w:rsidR="0064090F" w:rsidDel="00C66034" w:rsidRDefault="0064090F" w:rsidP="4CB5BB6D">
      <w:pPr>
        <w:pStyle w:val="VQTemplateinstructtion"/>
        <w:rPr>
          <w:del w:id="222" w:author="Rik de Wijn" w:date="2024-12-04T09:20:00Z" w16du:dateUtc="2024-12-04T08:20:00Z"/>
          <w:b w:val="0"/>
          <w:i w:val="0"/>
          <w:color w:val="000000" w:themeColor="text1"/>
          <w:sz w:val="22"/>
          <w:szCs w:val="22"/>
        </w:rPr>
      </w:pPr>
    </w:p>
    <w:p w14:paraId="55CD39DE" w14:textId="77777777" w:rsidR="003163BC" w:rsidRDefault="003163BC" w:rsidP="00276E92">
      <w:pPr>
        <w:pStyle w:val="VQTemplateinstructtion"/>
        <w:rPr>
          <w:b w:val="0"/>
          <w:i w:val="0"/>
          <w:color w:val="000000" w:themeColor="text1"/>
          <w:sz w:val="22"/>
          <w:szCs w:val="22"/>
        </w:rPr>
      </w:pPr>
    </w:p>
    <w:p w14:paraId="5F9F4DFB" w14:textId="43D32632" w:rsidR="0052550E" w:rsidRDefault="00276E92" w:rsidP="00276E92">
      <w:pPr>
        <w:pStyle w:val="VQTemplateinstructtion"/>
        <w:rPr>
          <w:b w:val="0"/>
          <w:i w:val="0"/>
          <w:color w:val="000000" w:themeColor="text1"/>
          <w:sz w:val="22"/>
          <w:szCs w:val="22"/>
        </w:rPr>
      </w:pPr>
      <w:r>
        <w:rPr>
          <w:b w:val="0"/>
          <w:i w:val="0"/>
          <w:color w:val="000000" w:themeColor="text1"/>
          <w:sz w:val="22"/>
          <w:szCs w:val="22"/>
        </w:rPr>
        <w:t>The measurement</w:t>
      </w:r>
      <w:ins w:id="223" w:author="Rik de Wijn" w:date="2025-01-29T08:39:00Z" w16du:dateUtc="2025-01-29T07:39:00Z">
        <w:r w:rsidR="000542DE">
          <w:rPr>
            <w:b w:val="0"/>
            <w:i w:val="0"/>
            <w:color w:val="000000" w:themeColor="text1"/>
            <w:sz w:val="22"/>
            <w:szCs w:val="22"/>
          </w:rPr>
          <w:t>s</w:t>
        </w:r>
      </w:ins>
      <w:r>
        <w:rPr>
          <w:b w:val="0"/>
          <w:i w:val="0"/>
          <w:color w:val="000000" w:themeColor="text1"/>
          <w:sz w:val="22"/>
          <w:szCs w:val="22"/>
        </w:rPr>
        <w:t xml:space="preserve"> </w:t>
      </w:r>
      <w:r w:rsidR="00D736C7">
        <w:rPr>
          <w:b w:val="0"/>
          <w:i w:val="0"/>
          <w:color w:val="000000" w:themeColor="text1"/>
          <w:sz w:val="22"/>
          <w:szCs w:val="22"/>
        </w:rPr>
        <w:t xml:space="preserve">or phosphorylation </w:t>
      </w:r>
      <w:r>
        <w:rPr>
          <w:b w:val="0"/>
          <w:i w:val="0"/>
          <w:color w:val="000000" w:themeColor="text1"/>
          <w:sz w:val="22"/>
          <w:szCs w:val="22"/>
        </w:rPr>
        <w:t xml:space="preserve">profiles </w:t>
      </w:r>
      <w:r w:rsidR="00D736C7">
        <w:rPr>
          <w:b w:val="0"/>
          <w:i w:val="0"/>
          <w:color w:val="000000" w:themeColor="text1"/>
          <w:sz w:val="22"/>
          <w:szCs w:val="22"/>
        </w:rPr>
        <w:t xml:space="preserve">are represented </w:t>
      </w:r>
      <w:r>
        <w:rPr>
          <w:b w:val="0"/>
          <w:i w:val="0"/>
          <w:color w:val="000000" w:themeColor="text1"/>
          <w:sz w:val="22"/>
          <w:szCs w:val="22"/>
        </w:rPr>
        <w:t>as a matrix of measurements</w:t>
      </w:r>
      <w:r w:rsidR="0052550E">
        <w:rPr>
          <w:b w:val="0"/>
          <w:i w:val="0"/>
          <w:color w:val="000000" w:themeColor="text1"/>
          <w:sz w:val="22"/>
          <w:szCs w:val="22"/>
        </w:rPr>
        <w:t xml:space="preserve"> where each </w:t>
      </w:r>
      <w:ins w:id="224" w:author="Rik de Wijn" w:date="2025-01-29T08:40:00Z" w16du:dateUtc="2025-01-29T07:40:00Z">
        <w:r w:rsidR="000542DE">
          <w:rPr>
            <w:b w:val="0"/>
            <w:i w:val="0"/>
            <w:color w:val="000000" w:themeColor="text1"/>
            <w:sz w:val="22"/>
            <w:szCs w:val="22"/>
          </w:rPr>
          <w:t>column</w:t>
        </w:r>
      </w:ins>
      <w:del w:id="225" w:author="Rik de Wijn" w:date="2025-01-29T08:40:00Z" w16du:dateUtc="2025-01-29T07:40:00Z">
        <w:r w:rsidR="00D736C7" w:rsidDel="000542DE">
          <w:rPr>
            <w:b w:val="0"/>
            <w:i w:val="0"/>
            <w:color w:val="000000" w:themeColor="text1"/>
            <w:sz w:val="22"/>
            <w:szCs w:val="22"/>
          </w:rPr>
          <w:delText>row</w:delText>
        </w:r>
      </w:del>
      <w:r w:rsidR="00D736C7">
        <w:rPr>
          <w:b w:val="0"/>
          <w:i w:val="0"/>
          <w:color w:val="000000" w:themeColor="text1"/>
          <w:sz w:val="22"/>
          <w:szCs w:val="22"/>
        </w:rPr>
        <w:t xml:space="preserve"> </w:t>
      </w:r>
      <w:r w:rsidR="0052550E">
        <w:rPr>
          <w:b w:val="0"/>
          <w:i w:val="0"/>
          <w:color w:val="000000" w:themeColor="text1"/>
          <w:sz w:val="22"/>
          <w:szCs w:val="22"/>
        </w:rPr>
        <w:t>represents an</w:t>
      </w:r>
      <w:r w:rsidR="00D736C7">
        <w:rPr>
          <w:b w:val="0"/>
          <w:i w:val="0"/>
          <w:color w:val="000000" w:themeColor="text1"/>
          <w:sz w:val="22"/>
          <w:szCs w:val="22"/>
        </w:rPr>
        <w:t xml:space="preserve"> observation (e.g. </w:t>
      </w:r>
      <w:r w:rsidR="0052550E">
        <w:rPr>
          <w:b w:val="0"/>
          <w:i w:val="0"/>
          <w:color w:val="000000" w:themeColor="text1"/>
          <w:sz w:val="22"/>
          <w:szCs w:val="22"/>
        </w:rPr>
        <w:t>array</w:t>
      </w:r>
      <w:r w:rsidR="00D736C7">
        <w:rPr>
          <w:b w:val="0"/>
          <w:i w:val="0"/>
          <w:color w:val="000000" w:themeColor="text1"/>
          <w:sz w:val="22"/>
          <w:szCs w:val="22"/>
        </w:rPr>
        <w:t>, Sample name, Patient ID)</w:t>
      </w:r>
      <w:r w:rsidR="0052550E">
        <w:rPr>
          <w:b w:val="0"/>
          <w:i w:val="0"/>
          <w:color w:val="000000" w:themeColor="text1"/>
          <w:sz w:val="22"/>
          <w:szCs w:val="22"/>
        </w:rPr>
        <w:t xml:space="preserve"> </w:t>
      </w:r>
      <w:r>
        <w:rPr>
          <w:b w:val="0"/>
          <w:i w:val="0"/>
          <w:color w:val="000000" w:themeColor="text1"/>
          <w:sz w:val="22"/>
          <w:szCs w:val="22"/>
        </w:rPr>
        <w:t xml:space="preserve">and each row represents a </w:t>
      </w:r>
      <w:r w:rsidR="006C517E">
        <w:rPr>
          <w:b w:val="0"/>
          <w:i w:val="0"/>
          <w:color w:val="000000" w:themeColor="text1"/>
          <w:sz w:val="22"/>
          <w:szCs w:val="22"/>
        </w:rPr>
        <w:t xml:space="preserve">particular </w:t>
      </w:r>
      <w:r w:rsidR="00D736C7">
        <w:rPr>
          <w:b w:val="0"/>
          <w:i w:val="0"/>
          <w:color w:val="000000" w:themeColor="text1"/>
          <w:sz w:val="22"/>
          <w:szCs w:val="22"/>
        </w:rPr>
        <w:t>peptide</w:t>
      </w:r>
      <w:r w:rsidR="006C517E">
        <w:rPr>
          <w:b w:val="0"/>
          <w:i w:val="0"/>
          <w:color w:val="000000" w:themeColor="text1"/>
          <w:sz w:val="22"/>
          <w:szCs w:val="22"/>
        </w:rPr>
        <w:t xml:space="preserve"> </w:t>
      </w:r>
      <w:r w:rsidR="00D736C7">
        <w:rPr>
          <w:b w:val="0"/>
          <w:i w:val="0"/>
          <w:color w:val="000000" w:themeColor="text1"/>
          <w:sz w:val="22"/>
          <w:szCs w:val="22"/>
        </w:rPr>
        <w:t>in</w:t>
      </w:r>
      <w:r w:rsidR="006C517E">
        <w:rPr>
          <w:b w:val="0"/>
          <w:i w:val="0"/>
          <w:color w:val="000000" w:themeColor="text1"/>
          <w:sz w:val="22"/>
          <w:szCs w:val="22"/>
        </w:rPr>
        <w:t xml:space="preserve"> the phosphorylation </w:t>
      </w:r>
      <w:r>
        <w:rPr>
          <w:b w:val="0"/>
          <w:i w:val="0"/>
          <w:color w:val="000000" w:themeColor="text1"/>
          <w:sz w:val="22"/>
          <w:szCs w:val="22"/>
        </w:rPr>
        <w:t>measurement.</w:t>
      </w:r>
      <w:r w:rsidR="0052550E">
        <w:rPr>
          <w:b w:val="0"/>
          <w:i w:val="0"/>
          <w:color w:val="000000" w:themeColor="text1"/>
          <w:sz w:val="22"/>
          <w:szCs w:val="22"/>
        </w:rPr>
        <w:t xml:space="preserve"> </w:t>
      </w:r>
      <w:r w:rsidR="00550F78">
        <w:rPr>
          <w:b w:val="0"/>
          <w:i w:val="0"/>
          <w:color w:val="000000" w:themeColor="text1"/>
          <w:sz w:val="22"/>
          <w:szCs w:val="22"/>
        </w:rPr>
        <w:t>The batches are represented by a batch indicator variable that contains a batch identifier for each observation in the measurement data.</w:t>
      </w:r>
    </w:p>
    <w:p w14:paraId="6805A93F" w14:textId="53C8DC93" w:rsidR="0052550E" w:rsidRDefault="003A189C" w:rsidP="00276E92">
      <w:pPr>
        <w:pStyle w:val="VQTemplateinstructtion"/>
        <w:rPr>
          <w:b w:val="0"/>
          <w:i w:val="0"/>
          <w:color w:val="000000" w:themeColor="text1"/>
          <w:sz w:val="22"/>
          <w:szCs w:val="22"/>
        </w:rPr>
      </w:pPr>
      <w:r>
        <w:rPr>
          <w:b w:val="0"/>
          <w:i w:val="0"/>
          <w:color w:val="000000" w:themeColor="text1"/>
          <w:sz w:val="22"/>
          <w:szCs w:val="22"/>
        </w:rPr>
        <w:t xml:space="preserve"> </w:t>
      </w:r>
    </w:p>
    <w:p w14:paraId="639969CB" w14:textId="084CDCED" w:rsidR="006077E6" w:rsidRDefault="006077E6" w:rsidP="00276E92">
      <w:pPr>
        <w:pStyle w:val="VQTemplateinstructtion"/>
        <w:rPr>
          <w:rFonts w:cs="Arial"/>
          <w:b w:val="0"/>
          <w:i w:val="0"/>
          <w:color w:val="000000"/>
          <w:sz w:val="22"/>
          <w:szCs w:val="22"/>
          <w:shd w:val="clear" w:color="auto" w:fill="FFFFFF"/>
        </w:rPr>
      </w:pPr>
      <w:r w:rsidRPr="0059089B">
        <w:rPr>
          <w:rFonts w:cs="Arial"/>
          <w:b w:val="0"/>
          <w:i w:val="0"/>
          <w:color w:val="000000" w:themeColor="text1"/>
          <w:sz w:val="22"/>
          <w:szCs w:val="22"/>
        </w:rPr>
        <w:t>The Co</w:t>
      </w:r>
      <w:r w:rsidRPr="00BA76D8">
        <w:rPr>
          <w:rFonts w:cs="Arial"/>
          <w:b w:val="0"/>
          <w:i w:val="0"/>
          <w:color w:val="000000" w:themeColor="text1"/>
          <w:sz w:val="22"/>
          <w:szCs w:val="22"/>
        </w:rPr>
        <w:t xml:space="preserve">mBat method is described in literature by Johnson et al. </w:t>
      </w:r>
      <w:r w:rsidRPr="00BA76D8">
        <w:rPr>
          <w:rFonts w:cs="Arial"/>
          <w:b w:val="0"/>
          <w:i w:val="0"/>
          <w:color w:val="000000" w:themeColor="text1"/>
          <w:sz w:val="22"/>
          <w:szCs w:val="22"/>
        </w:rPr>
        <w:fldChar w:fldCharType="begin" w:fldLock="1"/>
      </w:r>
      <w:r w:rsidR="00BA76D8">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BA76D8" w:rsidRPr="00923A57">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[1]"},"properties":{"noteIndex":0},"schema":"https://github.com/citation-style-language/schema/raw/master/csl-citation.json"}</w:instrText>
      </w:r>
      <w:r w:rsidRPr="00BA76D8">
        <w:rPr>
          <w:rFonts w:cs="Arial"/>
          <w:b w:val="0"/>
          <w:i w:val="0"/>
          <w:color w:val="000000" w:themeColor="text1"/>
          <w:sz w:val="22"/>
          <w:szCs w:val="22"/>
        </w:rPr>
        <w:fldChar w:fldCharType="separate"/>
      </w:r>
      <w:r w:rsidR="003A189C" w:rsidRPr="00BA76D8">
        <w:rPr>
          <w:rFonts w:cs="Arial"/>
          <w:b w:val="0"/>
          <w:i w:val="0"/>
          <w:noProof/>
          <w:color w:val="000000" w:themeColor="text1"/>
          <w:sz w:val="22"/>
          <w:szCs w:val="22"/>
          <w:lang w:val="nl-NL"/>
        </w:rPr>
        <w:t>[1]</w:t>
      </w:r>
      <w:r w:rsidRPr="00BA76D8">
        <w:rPr>
          <w:rFonts w:cs="Arial"/>
          <w:b w:val="0"/>
          <w:i w:val="0"/>
          <w:color w:val="000000" w:themeColor="text1"/>
          <w:sz w:val="22"/>
          <w:szCs w:val="22"/>
        </w:rPr>
        <w:fldChar w:fldCharType="end"/>
      </w:r>
      <w:r w:rsidRPr="00BA76D8">
        <w:rPr>
          <w:rFonts w:cs="Arial"/>
          <w:b w:val="0"/>
          <w:i w:val="0"/>
          <w:color w:val="000000" w:themeColor="text1"/>
          <w:sz w:val="22"/>
          <w:szCs w:val="22"/>
          <w:lang w:val="nl-NL"/>
        </w:rPr>
        <w:t xml:space="preserve"> and Zhang et al. </w:t>
      </w:r>
      <w:r w:rsidRPr="00BA76D8">
        <w:rPr>
          <w:rFonts w:cs="Arial"/>
          <w:b w:val="0"/>
          <w:i w:val="0"/>
          <w:color w:val="000000" w:themeColor="text1"/>
          <w:sz w:val="22"/>
          <w:szCs w:val="22"/>
        </w:rPr>
        <w:fldChar w:fldCharType="begin" w:fldLock="1"/>
      </w:r>
      <w:r w:rsidR="00BA76D8" w:rsidRPr="00BA76D8">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w:instrText>
      </w:r>
      <w:r w:rsidR="00BA76D8" w:rsidRPr="000542DE">
        <w:rPr>
          <w:rFonts w:cs="Arial"/>
          <w:b w:val="0"/>
          <w:i w:val="0"/>
          <w:color w:val="000000" w:themeColor="text1"/>
          <w:sz w:val="22"/>
          <w:szCs w:val="22"/>
        </w:rPr>
        <w:instrText>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[2]"},"properties":{"noteIndex":0},"schema":"https://github.com/citation-style-language/schema/raw/master/csl-citation.json"}</w:instrText>
      </w:r>
      <w:r w:rsidRPr="00BA76D8">
        <w:rPr>
          <w:rFonts w:cs="Arial"/>
          <w:b w:val="0"/>
          <w:i w:val="0"/>
          <w:color w:val="000000" w:themeColor="text1"/>
          <w:sz w:val="22"/>
          <w:szCs w:val="22"/>
        </w:rPr>
        <w:fldChar w:fldCharType="separate"/>
      </w:r>
      <w:r w:rsidR="003A189C" w:rsidRPr="000542DE">
        <w:rPr>
          <w:rFonts w:cs="Arial"/>
          <w:b w:val="0"/>
          <w:i w:val="0"/>
          <w:noProof/>
          <w:color w:val="000000" w:themeColor="text1"/>
          <w:sz w:val="22"/>
          <w:szCs w:val="22"/>
        </w:rPr>
        <w:t>[2]</w:t>
      </w:r>
      <w:r w:rsidRPr="00BA76D8">
        <w:rPr>
          <w:rFonts w:cs="Arial"/>
          <w:b w:val="0"/>
          <w:i w:val="0"/>
          <w:color w:val="000000" w:themeColor="text1"/>
          <w:sz w:val="22"/>
          <w:szCs w:val="22"/>
        </w:rPr>
        <w:fldChar w:fldCharType="end"/>
      </w:r>
      <w:r w:rsidRPr="000542DE">
        <w:rPr>
          <w:rFonts w:cs="Arial"/>
          <w:b w:val="0"/>
          <w:i w:val="0"/>
          <w:color w:val="000000" w:themeColor="text1"/>
          <w:sz w:val="22"/>
          <w:szCs w:val="22"/>
        </w:rPr>
        <w:t xml:space="preserve"> and </w:t>
      </w:r>
      <w:ins w:id="226" w:author="Rik de Wijn" w:date="2025-01-29T08:40:00Z" w16du:dateUtc="2025-01-29T07:40:00Z">
        <w:r w:rsidR="000542DE" w:rsidRPr="000542DE">
          <w:rPr>
            <w:rFonts w:cs="Arial"/>
            <w:b w:val="0"/>
            <w:i w:val="0"/>
            <w:color w:val="000000" w:themeColor="text1"/>
            <w:sz w:val="22"/>
            <w:szCs w:val="22"/>
            <w:rPrChange w:id="227" w:author="Rik de Wijn" w:date="2025-01-29T08:40:00Z" w16du:dateUtc="2025-01-29T07:40:00Z">
              <w:rPr>
                <w:rFonts w:cs="Arial"/>
                <w:b w:val="0"/>
                <w:i w:val="0"/>
                <w:color w:val="000000" w:themeColor="text1"/>
                <w:sz w:val="22"/>
                <w:szCs w:val="22"/>
                <w:lang w:val="nl-NL"/>
              </w:rPr>
            </w:rPrChange>
          </w:rPr>
          <w:t>is</w:t>
        </w:r>
        <w:r w:rsidR="000542DE">
          <w:rPr>
            <w:rFonts w:cs="Arial"/>
            <w:b w:val="0"/>
            <w:i w:val="0"/>
            <w:color w:val="000000" w:themeColor="text1"/>
            <w:sz w:val="22"/>
            <w:szCs w:val="22"/>
          </w:rPr>
          <w:t xml:space="preserve"> </w:t>
        </w:r>
      </w:ins>
      <w:r w:rsidRPr="000542DE">
        <w:rPr>
          <w:rFonts w:cs="Arial"/>
          <w:b w:val="0"/>
          <w:i w:val="0"/>
          <w:color w:val="000000" w:themeColor="text1"/>
          <w:sz w:val="22"/>
          <w:szCs w:val="22"/>
        </w:rPr>
        <w:t>implemented i</w:t>
      </w:r>
      <w:r w:rsidRPr="00923A57">
        <w:rPr>
          <w:rFonts w:cs="Arial"/>
          <w:b w:val="0"/>
          <w:i w:val="0"/>
          <w:color w:val="000000" w:themeColor="text1"/>
          <w:sz w:val="22"/>
          <w:szCs w:val="22"/>
        </w:rPr>
        <w:t>n its original form in the R-package SVA</w:t>
      </w:r>
      <w:r w:rsidR="00BA76D8" w:rsidRPr="00923A57">
        <w:rPr>
          <w:rFonts w:cs="Arial"/>
          <w:b w:val="0"/>
          <w:i w:val="0"/>
          <w:color w:val="000000" w:themeColor="text1"/>
          <w:sz w:val="22"/>
          <w:szCs w:val="22"/>
        </w:rPr>
        <w:t xml:space="preserve"> </w:t>
      </w:r>
      <w:r w:rsidR="00BA76D8">
        <w:rPr>
          <w:rFonts w:cs="Arial"/>
          <w:b w:val="0"/>
          <w:i w:val="0"/>
          <w:color w:val="000000" w:themeColor="text1"/>
          <w:sz w:val="22"/>
          <w:szCs w:val="22"/>
        </w:rPr>
        <w:fldChar w:fldCharType="begin" w:fldLock="1"/>
      </w:r>
      <w:r w:rsidR="00BA76D8" w:rsidRPr="00923A57">
        <w:rPr>
          <w:rFonts w:cs="Arial"/>
          <w:b w:val="0"/>
          <w:i w:val="0"/>
          <w:color w:val="000000" w:themeColor="text1"/>
          <w:sz w:val="22"/>
          <w:szCs w:val="22"/>
        </w:rPr>
        <w:instrText>ADDIN CSL_CITATION {"citationItems":[{"id":"ITEM-1","itemData":{"author":[{"dropping-particle":"","family":"Leek","given":"Jeffrey T","non-dropping-particle":"","parse-names":false,"suffix":""},{"dropping-particle":"","family":"Johnson","given":"W. Evan","non-dropping-particle":"","parse-names":false,"suffix":""},{"dropping-particle":"","family":"Parker","given":"Hilary S.","non-dropping-particle":"","parse-names":false,"suffix":""},{"dropping-particle":"","family":"Fertig","given":"Elena J.","non-dropping-particle":"","parse-names":false,"suffix":""},{"dropping-particle":"","family":"Jaffe","given":"Andrew E","non-dropping-particle":"","parse-names":false,"suffix":""},{"dropping-particle":"","family":"Zhang","given":"Yuqing","non-dropping-particle":"","parse-names":false,"suffix":""},{"dropping-particle":"","family":"Storey","given":"John D.","non-dropping-particle":"","parse-names":false,"suffix":""},{"dropping-particle":"","family":"Torres","given":"Leonardo Collado","non-dropping-particle":"","parse-names":false,"suffix":""}],"id":"ITEM-1","issued":{"date-parts":[["2020"]]},"number":"3.38.0","title":"SVA: surrogate variable analysis","type":"article"},"uris":["http://www.mendeley.com/documents/?uuid=541d68d6-bc0a-409c-aee9-cccde3bc9bc1"]}],"mendeley":{"formattedCitation":"[3]","plainTextFormattedCitation":"[3]"},"properties":{"noteIndex":0},"schema":"https://github.com/citation-style-language/schema/raw/maste</w:instrText>
      </w:r>
      <w:r w:rsidR="00BA76D8">
        <w:rPr>
          <w:rFonts w:cs="Arial"/>
          <w:b w:val="0"/>
          <w:i w:val="0"/>
          <w:color w:val="000000" w:themeColor="text1"/>
          <w:sz w:val="22"/>
          <w:szCs w:val="22"/>
        </w:rPr>
        <w:instrText>r/csl-citation.json"}</w:instrText>
      </w:r>
      <w:r w:rsidR="00BA76D8">
        <w:rPr>
          <w:rFonts w:cs="Arial"/>
          <w:b w:val="0"/>
          <w:i w:val="0"/>
          <w:color w:val="000000" w:themeColor="text1"/>
          <w:sz w:val="22"/>
          <w:szCs w:val="22"/>
        </w:rPr>
        <w:fldChar w:fldCharType="separate"/>
      </w:r>
      <w:r w:rsidR="00BA76D8" w:rsidRPr="00BA76D8">
        <w:rPr>
          <w:rFonts w:cs="Arial"/>
          <w:b w:val="0"/>
          <w:i w:val="0"/>
          <w:noProof/>
          <w:color w:val="000000" w:themeColor="text1"/>
          <w:sz w:val="22"/>
          <w:szCs w:val="22"/>
        </w:rPr>
        <w:t>[3]</w:t>
      </w:r>
      <w:r w:rsidR="00BA76D8">
        <w:rPr>
          <w:rFonts w:cs="Arial"/>
          <w:b w:val="0"/>
          <w:i w:val="0"/>
          <w:color w:val="000000" w:themeColor="text1"/>
          <w:sz w:val="22"/>
          <w:szCs w:val="22"/>
        </w:rPr>
        <w:fldChar w:fldCharType="end"/>
      </w:r>
      <w:r w:rsidR="00BA76D8">
        <w:rPr>
          <w:rFonts w:cs="Arial"/>
          <w:b w:val="0"/>
          <w:i w:val="0"/>
          <w:color w:val="000000" w:themeColor="text1"/>
          <w:sz w:val="22"/>
          <w:szCs w:val="22"/>
        </w:rPr>
        <w:t xml:space="preserve">. </w:t>
      </w:r>
      <w:r>
        <w:rPr>
          <w:rFonts w:cs="Arial"/>
          <w:b w:val="0"/>
          <w:i w:val="0"/>
          <w:color w:val="000000"/>
          <w:sz w:val="22"/>
          <w:szCs w:val="22"/>
          <w:shd w:val="clear" w:color="auto" w:fill="FFFFFF"/>
        </w:rPr>
        <w:t>However, the SVA package cannot be used “as is” because a modification is necessary to allow a correction calculated on</w:t>
      </w:r>
      <w:r w:rsidR="003A189C">
        <w:rPr>
          <w:rFonts w:cs="Arial"/>
          <w:b w:val="0"/>
          <w:i w:val="0"/>
          <w:color w:val="000000"/>
          <w:sz w:val="22"/>
          <w:szCs w:val="22"/>
          <w:shd w:val="clear" w:color="auto" w:fill="FFFFFF"/>
        </w:rPr>
        <w:t xml:space="preserve"> a set of REF </w:t>
      </w:r>
      <w:r>
        <w:rPr>
          <w:rFonts w:cs="Arial"/>
          <w:b w:val="0"/>
          <w:i w:val="0"/>
          <w:color w:val="000000"/>
          <w:sz w:val="22"/>
          <w:szCs w:val="22"/>
          <w:shd w:val="clear" w:color="auto" w:fill="FFFFFF"/>
        </w:rPr>
        <w:t xml:space="preserve">samples to be applied </w:t>
      </w:r>
      <w:r w:rsidR="003A189C">
        <w:rPr>
          <w:rFonts w:cs="Arial"/>
          <w:b w:val="0"/>
          <w:i w:val="0"/>
          <w:color w:val="000000"/>
          <w:sz w:val="22"/>
          <w:szCs w:val="22"/>
          <w:shd w:val="clear" w:color="auto" w:fill="FFFFFF"/>
        </w:rPr>
        <w:t xml:space="preserve">to a set of </w:t>
      </w:r>
      <w:r>
        <w:rPr>
          <w:rFonts w:cs="Arial"/>
          <w:b w:val="0"/>
          <w:i w:val="0"/>
          <w:color w:val="000000"/>
          <w:sz w:val="22"/>
          <w:szCs w:val="22"/>
          <w:shd w:val="clear" w:color="auto" w:fill="FFFFFF"/>
        </w:rPr>
        <w:t>DAS samples</w:t>
      </w:r>
      <w:r w:rsidR="003A189C">
        <w:rPr>
          <w:rFonts w:cs="Arial"/>
          <w:b w:val="0"/>
          <w:i w:val="0"/>
          <w:color w:val="000000"/>
          <w:sz w:val="22"/>
          <w:szCs w:val="22"/>
          <w:shd w:val="clear" w:color="auto" w:fill="FFFFFF"/>
        </w:rPr>
        <w:t xml:space="preserve">, as described in </w:t>
      </w:r>
      <w:r w:rsidR="003A189C">
        <w:rPr>
          <w:rFonts w:cs="Arial"/>
          <w:b w:val="0"/>
          <w:i w:val="0"/>
          <w:color w:val="000000"/>
          <w:sz w:val="22"/>
          <w:szCs w:val="22"/>
          <w:shd w:val="clear" w:color="auto" w:fill="FFFFFF"/>
        </w:rPr>
        <w:fldChar w:fldCharType="begin" w:fldLock="1"/>
      </w:r>
      <w:r w:rsidR="00BA76D8">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[4]","plainTextFormattedCitation":"[4]","previouslyFormattedCitation":"[3]"},"properties":{"noteIndex":0},"schema":"https://github.com/citation-style-language/schema/raw/master/csl-citation.json"}</w:instrText>
      </w:r>
      <w:r w:rsidR="003A189C">
        <w:rPr>
          <w:rFonts w:cs="Arial"/>
          <w:b w:val="0"/>
          <w:i w:val="0"/>
          <w:color w:val="000000"/>
          <w:sz w:val="22"/>
          <w:szCs w:val="22"/>
          <w:shd w:val="clear" w:color="auto" w:fill="FFFFFF"/>
        </w:rPr>
        <w:fldChar w:fldCharType="separate"/>
      </w:r>
      <w:r w:rsidR="00BA76D8" w:rsidRPr="00BA76D8">
        <w:rPr>
          <w:rFonts w:cs="Arial"/>
          <w:b w:val="0"/>
          <w:i w:val="0"/>
          <w:noProof/>
          <w:color w:val="000000"/>
          <w:sz w:val="22"/>
          <w:szCs w:val="22"/>
          <w:shd w:val="clear" w:color="auto" w:fill="FFFFFF"/>
        </w:rPr>
        <w:t>[4]</w:t>
      </w:r>
      <w:r w:rsidR="003A189C">
        <w:rPr>
          <w:rFonts w:cs="Arial"/>
          <w:b w:val="0"/>
          <w:i w:val="0"/>
          <w:color w:val="000000"/>
          <w:sz w:val="22"/>
          <w:szCs w:val="22"/>
          <w:shd w:val="clear" w:color="auto" w:fill="FFFFFF"/>
        </w:rPr>
        <w:fldChar w:fldCharType="end"/>
      </w:r>
      <w:r w:rsidR="006157F2">
        <w:rPr>
          <w:rFonts w:cs="Arial"/>
          <w:b w:val="0"/>
          <w:i w:val="0"/>
          <w:color w:val="000000"/>
          <w:sz w:val="22"/>
          <w:szCs w:val="22"/>
          <w:shd w:val="clear" w:color="auto" w:fill="FFFFFF"/>
        </w:rPr>
        <w:t xml:space="preserve">. </w:t>
      </w:r>
      <w:del w:id="228" w:author="Rik de Wijn" w:date="2024-12-03T16:31:00Z" w16du:dateUtc="2024-12-03T15:31:00Z">
        <w:r w:rsidR="006157F2" w:rsidDel="00D57313">
          <w:rPr>
            <w:rFonts w:cs="Arial"/>
            <w:b w:val="0"/>
            <w:i w:val="0"/>
            <w:color w:val="000000"/>
            <w:sz w:val="22"/>
            <w:szCs w:val="22"/>
            <w:shd w:val="clear" w:color="auto" w:fill="FFFFFF"/>
          </w:rPr>
          <w:delText xml:space="preserve">Hence, for use in DAS_NORMALIZE the Combat code has to be programmed under life cycle control. </w:delText>
        </w:r>
      </w:del>
      <w:ins w:id="229" w:author="Rik de Wijn" w:date="2025-01-29T08:40:00Z" w16du:dateUtc="2025-01-29T07:40:00Z">
        <w:r w:rsidR="000542DE">
          <w:rPr>
            <w:rFonts w:cs="Arial"/>
            <w:b w:val="0"/>
            <w:i w:val="0"/>
            <w:color w:val="000000"/>
            <w:sz w:val="22"/>
            <w:szCs w:val="22"/>
            <w:shd w:val="clear" w:color="auto" w:fill="FFFFFF"/>
          </w:rPr>
          <w:t>Therefore, the</w:t>
        </w:r>
      </w:ins>
      <w:del w:id="230" w:author="Rik de Wijn" w:date="2025-01-29T08:40:00Z" w16du:dateUtc="2025-01-29T07:40:00Z">
        <w:r w:rsidR="006157F2" w:rsidDel="000542DE">
          <w:rPr>
            <w:rFonts w:cs="Arial"/>
            <w:b w:val="0"/>
            <w:i w:val="0"/>
            <w:color w:val="000000"/>
            <w:sz w:val="22"/>
            <w:szCs w:val="22"/>
            <w:shd w:val="clear" w:color="auto" w:fill="FFFFFF"/>
          </w:rPr>
          <w:delText>An</w:delText>
        </w:r>
      </w:del>
      <w:r w:rsidR="006157F2">
        <w:rPr>
          <w:rFonts w:cs="Arial"/>
          <w:b w:val="0"/>
          <w:i w:val="0"/>
          <w:color w:val="000000"/>
          <w:sz w:val="22"/>
          <w:szCs w:val="22"/>
          <w:shd w:val="clear" w:color="auto" w:fill="FFFFFF"/>
        </w:rPr>
        <w:t xml:space="preserve"> R-Package </w:t>
      </w:r>
      <w:ins w:id="231" w:author="Rik de Wijn" w:date="2025-01-29T08:40:00Z" w16du:dateUtc="2025-01-29T07:40:00Z">
        <w:r w:rsidR="000542DE">
          <w:rPr>
            <w:rFonts w:cs="Arial"/>
            <w:b w:val="0"/>
            <w:i w:val="0"/>
            <w:color w:val="000000"/>
            <w:sz w:val="22"/>
            <w:szCs w:val="22"/>
            <w:shd w:val="clear" w:color="auto" w:fill="FFFFFF"/>
          </w:rPr>
          <w:t>DASCOM</w:t>
        </w:r>
      </w:ins>
      <w:ins w:id="232" w:author="Rik de Wijn" w:date="2025-01-29T08:41:00Z" w16du:dateUtc="2025-01-29T07:41:00Z">
        <w:r w:rsidR="000542DE">
          <w:rPr>
            <w:rFonts w:cs="Arial"/>
            <w:b w:val="0"/>
            <w:i w:val="0"/>
            <w:color w:val="000000"/>
            <w:sz w:val="22"/>
            <w:szCs w:val="22"/>
            <w:shd w:val="clear" w:color="auto" w:fill="FFFFFF"/>
          </w:rPr>
          <w:t>BAT</w:t>
        </w:r>
      </w:ins>
      <w:ins w:id="233" w:author="Rik de Wijn" w:date="2024-12-03T16:32:00Z" w16du:dateUtc="2024-12-03T15:32:00Z">
        <w:r w:rsidR="00D57313">
          <w:rPr>
            <w:rFonts w:cs="Arial"/>
            <w:b w:val="0"/>
            <w:i w:val="0"/>
            <w:color w:val="000000"/>
            <w:sz w:val="22"/>
            <w:szCs w:val="22"/>
            <w:shd w:val="clear" w:color="auto" w:fill="FFFFFF"/>
          </w:rPr>
          <w:t xml:space="preserve"> </w:t>
        </w:r>
      </w:ins>
      <w:del w:id="234" w:author="Rik de Wijn" w:date="2024-12-03T16:32:00Z" w16du:dateUtc="2024-12-03T15:32:00Z">
        <w:r w:rsidR="006157F2" w:rsidDel="00D57313">
          <w:rPr>
            <w:rFonts w:cs="Arial"/>
            <w:b w:val="0"/>
            <w:i w:val="0"/>
            <w:color w:val="000000"/>
            <w:sz w:val="22"/>
            <w:szCs w:val="22"/>
            <w:shd w:val="clear" w:color="auto" w:fill="FFFFFF"/>
          </w:rPr>
          <w:delText xml:space="preserve">(“dascombat”) </w:delText>
        </w:r>
      </w:del>
      <w:ins w:id="235" w:author="Rik de Wijn" w:date="2024-12-03T16:32:00Z" w16du:dateUtc="2024-12-03T15:32:00Z">
        <w:r w:rsidR="00D57313">
          <w:rPr>
            <w:rFonts w:cs="Arial"/>
            <w:b w:val="0"/>
            <w:i w:val="0"/>
            <w:color w:val="000000"/>
            <w:sz w:val="22"/>
            <w:szCs w:val="22"/>
            <w:shd w:val="clear" w:color="auto" w:fill="FFFFFF"/>
          </w:rPr>
          <w:t>will</w:t>
        </w:r>
      </w:ins>
      <w:del w:id="236" w:author="Rik de Wijn" w:date="2024-12-03T16:32:00Z" w16du:dateUtc="2024-12-03T15:32:00Z">
        <w:r w:rsidR="006157F2" w:rsidDel="00D57313">
          <w:rPr>
            <w:rFonts w:cs="Arial"/>
            <w:b w:val="0"/>
            <w:i w:val="0"/>
            <w:color w:val="000000"/>
            <w:sz w:val="22"/>
            <w:szCs w:val="22"/>
            <w:shd w:val="clear" w:color="auto" w:fill="FFFFFF"/>
          </w:rPr>
          <w:delText>can</w:delText>
        </w:r>
      </w:del>
      <w:r w:rsidR="006157F2">
        <w:rPr>
          <w:rFonts w:cs="Arial"/>
          <w:b w:val="0"/>
          <w:i w:val="0"/>
          <w:color w:val="000000"/>
          <w:sz w:val="22"/>
          <w:szCs w:val="22"/>
          <w:shd w:val="clear" w:color="auto" w:fill="FFFFFF"/>
        </w:rPr>
        <w:t xml:space="preserve"> be programmed for this purpose, using the information in Appendix A </w:t>
      </w:r>
      <w:ins w:id="237" w:author="Rik de Wijn" w:date="2024-12-03T16:43:00Z" w16du:dateUtc="2024-12-03T15:43:00Z">
        <w:r w:rsidR="00A84523">
          <w:rPr>
            <w:rFonts w:cs="Arial"/>
            <w:b w:val="0"/>
            <w:i w:val="0"/>
            <w:color w:val="000000"/>
            <w:sz w:val="22"/>
            <w:szCs w:val="22"/>
            <w:shd w:val="clear" w:color="auto" w:fill="FFFFFF"/>
          </w:rPr>
          <w:t>(</w:t>
        </w:r>
        <w:r w:rsidR="00A84523" w:rsidRPr="00A84523">
          <w:rPr>
            <w:rFonts w:cs="Arial"/>
            <w:b w:val="0"/>
            <w:i w:val="0"/>
            <w:color w:val="000000"/>
            <w:sz w:val="22"/>
            <w:szCs w:val="22"/>
            <w:shd w:val="clear" w:color="auto" w:fill="FFFFFF"/>
          </w:rPr>
          <w:t>210228RW19030 Appendix A methodology-combat</w:t>
        </w:r>
        <w:r w:rsidR="00A84523" w:rsidRPr="00A84523" w:rsidDel="00A84523">
          <w:rPr>
            <w:rFonts w:cs="Arial"/>
            <w:b w:val="0"/>
            <w:i w:val="0"/>
            <w:color w:val="000000"/>
            <w:sz w:val="22"/>
            <w:szCs w:val="22"/>
            <w:shd w:val="clear" w:color="auto" w:fill="FFFFFF"/>
          </w:rPr>
          <w:t xml:space="preserve"> </w:t>
        </w:r>
      </w:ins>
      <w:ins w:id="238" w:author="Rik de Wijn" w:date="2024-12-03T16:44:00Z" w16du:dateUtc="2024-12-03T15:44:00Z">
        <w:r w:rsidR="00A84523">
          <w:rPr>
            <w:rFonts w:cs="Arial"/>
            <w:b w:val="0"/>
            <w:i w:val="0"/>
            <w:color w:val="000000"/>
            <w:sz w:val="22"/>
            <w:szCs w:val="22"/>
            <w:shd w:val="clear" w:color="auto" w:fill="FFFFFF"/>
          </w:rPr>
          <w:t>)</w:t>
        </w:r>
      </w:ins>
      <w:del w:id="239" w:author="Rik de Wijn" w:date="2024-12-03T16:43:00Z" w16du:dateUtc="2024-12-03T15:43:00Z">
        <w:r w:rsidR="00E013D2" w:rsidDel="00A84523">
          <w:rPr>
            <w:rFonts w:cs="Arial"/>
            <w:b w:val="0"/>
            <w:i w:val="0"/>
            <w:color w:val="000000"/>
            <w:sz w:val="22"/>
            <w:szCs w:val="22"/>
            <w:shd w:val="clear" w:color="auto" w:fill="FFFFFF"/>
          </w:rPr>
          <w:delText>(methodology)</w:delText>
        </w:r>
      </w:del>
      <w:r w:rsidR="00E013D2">
        <w:rPr>
          <w:rFonts w:cs="Arial"/>
          <w:b w:val="0"/>
          <w:i w:val="0"/>
          <w:color w:val="000000"/>
          <w:sz w:val="22"/>
          <w:szCs w:val="22"/>
          <w:shd w:val="clear" w:color="auto" w:fill="FFFFFF"/>
        </w:rPr>
        <w:t xml:space="preserve"> </w:t>
      </w:r>
      <w:r w:rsidR="006157F2">
        <w:rPr>
          <w:rFonts w:cs="Arial"/>
          <w:b w:val="0"/>
          <w:i w:val="0"/>
          <w:color w:val="000000"/>
          <w:sz w:val="22"/>
          <w:szCs w:val="22"/>
          <w:shd w:val="clear" w:color="auto" w:fill="FFFFFF"/>
        </w:rPr>
        <w:t>and appendix B</w:t>
      </w:r>
      <w:r w:rsidR="00E013D2">
        <w:rPr>
          <w:rFonts w:cs="Arial"/>
          <w:b w:val="0"/>
          <w:i w:val="0"/>
          <w:color w:val="000000"/>
          <w:sz w:val="22"/>
          <w:szCs w:val="22"/>
          <w:shd w:val="clear" w:color="auto" w:fill="FFFFFF"/>
        </w:rPr>
        <w:t xml:space="preserve"> </w:t>
      </w:r>
      <w:r w:rsidR="006157F2">
        <w:rPr>
          <w:rFonts w:cs="Arial"/>
          <w:b w:val="0"/>
          <w:i w:val="0"/>
          <w:color w:val="000000"/>
          <w:sz w:val="22"/>
          <w:szCs w:val="22"/>
          <w:shd w:val="clear" w:color="auto" w:fill="FFFFFF"/>
        </w:rPr>
        <w:t xml:space="preserve">of </w:t>
      </w:r>
      <w:r w:rsidR="006157F2">
        <w:rPr>
          <w:rFonts w:cs="Arial"/>
          <w:b w:val="0"/>
          <w:i w:val="0"/>
          <w:color w:val="000000"/>
          <w:sz w:val="22"/>
          <w:szCs w:val="22"/>
          <w:shd w:val="clear" w:color="auto" w:fill="FFFFFF"/>
        </w:rPr>
        <w:fldChar w:fldCharType="begin" w:fldLock="1"/>
      </w:r>
      <w:r w:rsidR="00BA76D8">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[4]","plainTextFormattedCitation":"[4]","previouslyFormattedCitation":"[3]"},"properties":{"noteIndex":0},"schema":"https://github.com/citation-style-language/schema/raw/master/csl-citation.json"}</w:instrText>
      </w:r>
      <w:r w:rsidR="006157F2">
        <w:rPr>
          <w:rFonts w:cs="Arial"/>
          <w:b w:val="0"/>
          <w:i w:val="0"/>
          <w:color w:val="000000"/>
          <w:sz w:val="22"/>
          <w:szCs w:val="22"/>
          <w:shd w:val="clear" w:color="auto" w:fill="FFFFFF"/>
        </w:rPr>
        <w:fldChar w:fldCharType="separate"/>
      </w:r>
      <w:r w:rsidR="00BA76D8" w:rsidRPr="00BA76D8">
        <w:rPr>
          <w:rFonts w:cs="Arial"/>
          <w:b w:val="0"/>
          <w:i w:val="0"/>
          <w:noProof/>
          <w:color w:val="000000"/>
          <w:sz w:val="22"/>
          <w:szCs w:val="22"/>
          <w:shd w:val="clear" w:color="auto" w:fill="FFFFFF"/>
        </w:rPr>
        <w:t>[4]</w:t>
      </w:r>
      <w:r w:rsidR="006157F2">
        <w:rPr>
          <w:rFonts w:cs="Arial"/>
          <w:b w:val="0"/>
          <w:i w:val="0"/>
          <w:color w:val="000000"/>
          <w:sz w:val="22"/>
          <w:szCs w:val="22"/>
          <w:shd w:val="clear" w:color="auto" w:fill="FFFFFF"/>
        </w:rPr>
        <w:fldChar w:fldCharType="end"/>
      </w:r>
      <w:r w:rsidR="00811BFC">
        <w:rPr>
          <w:rFonts w:cs="Arial"/>
          <w:b w:val="0"/>
          <w:i w:val="0"/>
          <w:color w:val="000000"/>
          <w:sz w:val="22"/>
          <w:szCs w:val="22"/>
          <w:shd w:val="clear" w:color="auto" w:fill="FFFFFF"/>
        </w:rPr>
        <w:t xml:space="preserve"> as supporting documentation.</w:t>
      </w:r>
    </w:p>
    <w:p w14:paraId="4EE25900" w14:textId="77777777" w:rsidR="005535B0" w:rsidRDefault="005535B0" w:rsidP="00276E92">
      <w:pPr>
        <w:pStyle w:val="VQTemplateinstructtion"/>
        <w:rPr>
          <w:rFonts w:cs="Arial"/>
          <w:b w:val="0"/>
          <w:i w:val="0"/>
          <w:color w:val="000000"/>
          <w:sz w:val="22"/>
          <w:szCs w:val="22"/>
          <w:shd w:val="clear" w:color="auto" w:fill="FFFFFF"/>
        </w:rPr>
      </w:pPr>
    </w:p>
    <w:p w14:paraId="4D1079A5" w14:textId="6F2A84EB" w:rsidR="00F24B9D" w:rsidRDefault="00F24B9D" w:rsidP="003163BC">
      <w:pPr>
        <w:rPr>
          <w:color w:val="000000" w:themeColor="text1"/>
          <w:szCs w:val="22"/>
        </w:rPr>
      </w:pPr>
      <w:r>
        <w:rPr>
          <w:rFonts w:cs="Arial"/>
          <w:lang w:val="en-US"/>
        </w:rPr>
        <w:t xml:space="preserve">The full specification process </w:t>
      </w:r>
      <w:r w:rsidR="00A414B8">
        <w:rPr>
          <w:rFonts w:cs="Arial"/>
          <w:lang w:val="en-US"/>
        </w:rPr>
        <w:t xml:space="preserve">for </w:t>
      </w:r>
      <w:r w:rsidRPr="003163BC">
        <w:rPr>
          <w:rFonts w:cs="Arial"/>
          <w:lang w:val="en-US"/>
        </w:rPr>
        <w:t xml:space="preserve">the </w:t>
      </w:r>
      <w:r w:rsidR="007918A8">
        <w:rPr>
          <w:rFonts w:cs="Arial"/>
          <w:lang w:val="en-US"/>
        </w:rPr>
        <w:t>DAS</w:t>
      </w:r>
      <w:del w:id="240" w:author="Rik de Wijn" w:date="2024-12-03T16:32:00Z" w16du:dateUtc="2024-12-03T15:32:00Z">
        <w:r w:rsidR="007918A8" w:rsidDel="00D57313">
          <w:rPr>
            <w:rFonts w:cs="Arial"/>
            <w:lang w:val="en-US"/>
          </w:rPr>
          <w:delText>-</w:delText>
        </w:r>
      </w:del>
      <w:r w:rsidR="007918A8">
        <w:rPr>
          <w:rFonts w:cs="Arial"/>
          <w:lang w:val="en-US"/>
        </w:rPr>
        <w:t>COMBAT</w:t>
      </w:r>
      <w:r w:rsidR="00401771">
        <w:rPr>
          <w:rFonts w:cs="Arial"/>
          <w:lang w:val="en-US"/>
        </w:rPr>
        <w:t xml:space="preserve"> </w:t>
      </w:r>
      <w:r w:rsidRPr="003163BC">
        <w:rPr>
          <w:rFonts w:cs="Arial"/>
          <w:lang w:val="en-US"/>
        </w:rPr>
        <w:t>module is outlined by the SOP</w:t>
      </w:r>
      <w:del w:id="241" w:author="Rik de Wijn" w:date="2024-12-03T16:32:00Z" w16du:dateUtc="2024-12-03T15:32:00Z">
        <w:r w:rsidRPr="003163BC" w:rsidDel="00D57313">
          <w:rPr>
            <w:rFonts w:cs="Arial"/>
            <w:lang w:val="en-US"/>
          </w:rPr>
          <w:delText xml:space="preserve"> </w:delText>
        </w:r>
      </w:del>
      <w:r w:rsidRPr="003163BC">
        <w:rPr>
          <w:rFonts w:cs="Arial"/>
          <w:lang w:val="en-US"/>
        </w:rPr>
        <w:t xml:space="preserve">6300 software </w:t>
      </w:r>
      <w:ins w:id="242" w:author="Rik de Wijn" w:date="2024-12-03T16:32:00Z" w16du:dateUtc="2024-12-03T15:32:00Z">
        <w:r w:rsidR="00D57313">
          <w:rPr>
            <w:rFonts w:cs="Arial"/>
            <w:lang w:val="en-US"/>
          </w:rPr>
          <w:t>development</w:t>
        </w:r>
      </w:ins>
      <w:del w:id="243" w:author="Rik de Wijn" w:date="2024-12-03T16:32:00Z" w16du:dateUtc="2024-12-03T15:32:00Z">
        <w:r w:rsidRPr="003163BC" w:rsidDel="00D57313">
          <w:rPr>
            <w:rFonts w:cs="Arial"/>
            <w:lang w:val="en-US"/>
          </w:rPr>
          <w:delText>planning process</w:delText>
        </w:r>
      </w:del>
      <w:r w:rsidRPr="003163BC">
        <w:rPr>
          <w:rFonts w:cs="Arial"/>
          <w:lang w:val="en-US"/>
        </w:rPr>
        <w:t>.</w:t>
      </w:r>
      <w:r w:rsidR="003163BC" w:rsidRPr="003163BC">
        <w:rPr>
          <w:rFonts w:cs="Arial"/>
          <w:lang w:val="en-US"/>
        </w:rPr>
        <w:t xml:space="preserve"> </w:t>
      </w:r>
      <w:r w:rsidR="003163BC" w:rsidRPr="003163BC">
        <w:rPr>
          <w:color w:val="000000" w:themeColor="text1"/>
          <w:szCs w:val="22"/>
        </w:rPr>
        <w:t xml:space="preserve">However, </w:t>
      </w:r>
      <w:r w:rsidR="00A414B8">
        <w:rPr>
          <w:color w:val="000000" w:themeColor="text1"/>
          <w:szCs w:val="22"/>
        </w:rPr>
        <w:t>t</w:t>
      </w:r>
      <w:r w:rsidR="00691190" w:rsidRPr="003163BC">
        <w:rPr>
          <w:color w:val="000000" w:themeColor="text1"/>
          <w:szCs w:val="22"/>
        </w:rPr>
        <w:t>h</w:t>
      </w:r>
      <w:r w:rsidR="00D2653A" w:rsidRPr="003163BC">
        <w:rPr>
          <w:color w:val="000000" w:themeColor="text1"/>
          <w:szCs w:val="22"/>
        </w:rPr>
        <w:t xml:space="preserve">e </w:t>
      </w:r>
      <w:r w:rsidR="007918A8">
        <w:rPr>
          <w:color w:val="000000" w:themeColor="text1"/>
          <w:szCs w:val="22"/>
        </w:rPr>
        <w:t>DAS</w:t>
      </w:r>
      <w:del w:id="244" w:author="Rik de Wijn" w:date="2024-12-03T16:32:00Z" w16du:dateUtc="2024-12-03T15:32:00Z">
        <w:r w:rsidR="007918A8" w:rsidDel="00D57313">
          <w:rPr>
            <w:color w:val="000000" w:themeColor="text1"/>
            <w:szCs w:val="22"/>
          </w:rPr>
          <w:delText>-</w:delText>
        </w:r>
      </w:del>
      <w:r w:rsidR="007918A8">
        <w:rPr>
          <w:color w:val="000000" w:themeColor="text1"/>
          <w:szCs w:val="22"/>
        </w:rPr>
        <w:t>COMBAT</w:t>
      </w:r>
      <w:r w:rsidR="00811BFC">
        <w:rPr>
          <w:color w:val="000000" w:themeColor="text1"/>
          <w:szCs w:val="22"/>
        </w:rPr>
        <w:t xml:space="preserve"> module</w:t>
      </w:r>
      <w:r w:rsidR="00503831">
        <w:rPr>
          <w:color w:val="000000" w:themeColor="text1"/>
          <w:szCs w:val="22"/>
        </w:rPr>
        <w:t xml:space="preserve"> </w:t>
      </w:r>
      <w:r w:rsidR="00D2653A" w:rsidRPr="003163BC">
        <w:rPr>
          <w:color w:val="000000" w:themeColor="text1"/>
          <w:szCs w:val="22"/>
        </w:rPr>
        <w:t>is a low complexity</w:t>
      </w:r>
      <w:r w:rsidR="00691190" w:rsidRPr="003163BC">
        <w:rPr>
          <w:color w:val="000000" w:themeColor="text1"/>
          <w:szCs w:val="22"/>
        </w:rPr>
        <w:t xml:space="preserve"> module performing a single task. The software </w:t>
      </w:r>
      <w:r w:rsidR="006E21CE">
        <w:rPr>
          <w:color w:val="000000" w:themeColor="text1"/>
          <w:szCs w:val="22"/>
        </w:rPr>
        <w:t>is intended to run</w:t>
      </w:r>
      <w:r w:rsidR="00691190" w:rsidRPr="003163BC">
        <w:rPr>
          <w:color w:val="000000" w:themeColor="text1"/>
          <w:szCs w:val="22"/>
        </w:rPr>
        <w:t xml:space="preserve"> on</w:t>
      </w:r>
      <w:r w:rsidR="006E21CE">
        <w:rPr>
          <w:color w:val="000000" w:themeColor="text1"/>
          <w:szCs w:val="22"/>
        </w:rPr>
        <w:t xml:space="preserve"> a dedicated generic </w:t>
      </w:r>
      <w:r w:rsidR="00691190" w:rsidRPr="003163BC">
        <w:rPr>
          <w:color w:val="000000" w:themeColor="text1"/>
          <w:szCs w:val="22"/>
        </w:rPr>
        <w:t xml:space="preserve">Windows PC. </w:t>
      </w:r>
      <w:r w:rsidRPr="003163BC">
        <w:rPr>
          <w:color w:val="000000" w:themeColor="text1"/>
          <w:szCs w:val="22"/>
        </w:rPr>
        <w:t>The</w:t>
      </w:r>
      <w:r w:rsidR="003163BC">
        <w:rPr>
          <w:color w:val="000000" w:themeColor="text1"/>
          <w:szCs w:val="22"/>
        </w:rPr>
        <w:t xml:space="preserve">refore, the </w:t>
      </w:r>
      <w:r w:rsidRPr="003163BC">
        <w:rPr>
          <w:color w:val="000000" w:themeColor="text1"/>
          <w:szCs w:val="22"/>
        </w:rPr>
        <w:t xml:space="preserve">module </w:t>
      </w:r>
      <w:del w:id="245" w:author="Rik de Wijn" w:date="2025-01-29T08:37:00Z" w16du:dateUtc="2025-01-29T07:37:00Z">
        <w:r w:rsidR="007918A8" w:rsidDel="00923A57">
          <w:rPr>
            <w:color w:val="000000" w:themeColor="text1"/>
            <w:szCs w:val="22"/>
          </w:rPr>
          <w:delText>DAS-COMBAT</w:delText>
        </w:r>
      </w:del>
      <w:ins w:id="246" w:author="Rik de Wijn" w:date="2025-01-29T08:37:00Z" w16du:dateUtc="2025-01-29T07:37:00Z">
        <w:r w:rsidR="00923A57">
          <w:rPr>
            <w:color w:val="000000" w:themeColor="text1"/>
            <w:szCs w:val="22"/>
          </w:rPr>
          <w:t>DASCOMBAT</w:t>
        </w:r>
      </w:ins>
      <w:r w:rsidR="00884EFD">
        <w:rPr>
          <w:color w:val="000000" w:themeColor="text1"/>
          <w:szCs w:val="22"/>
        </w:rPr>
        <w:t xml:space="preserve"> is </w:t>
      </w:r>
      <w:r w:rsidR="003163BC">
        <w:rPr>
          <w:color w:val="000000" w:themeColor="text1"/>
          <w:szCs w:val="22"/>
        </w:rPr>
        <w:t xml:space="preserve">fully </w:t>
      </w:r>
      <w:r w:rsidR="00691190" w:rsidRPr="003163BC">
        <w:rPr>
          <w:color w:val="000000" w:themeColor="text1"/>
          <w:szCs w:val="22"/>
        </w:rPr>
        <w:t xml:space="preserve">specified in the </w:t>
      </w:r>
      <w:r w:rsidR="00811BFC">
        <w:rPr>
          <w:color w:val="000000" w:themeColor="text1"/>
          <w:szCs w:val="22"/>
        </w:rPr>
        <w:t>r</w:t>
      </w:r>
      <w:r w:rsidR="00691190" w:rsidRPr="003163BC">
        <w:rPr>
          <w:color w:val="000000" w:themeColor="text1"/>
          <w:szCs w:val="22"/>
        </w:rPr>
        <w:t xml:space="preserve">equirements </w:t>
      </w:r>
      <w:r w:rsidR="000272D7" w:rsidRPr="003163BC">
        <w:rPr>
          <w:color w:val="000000" w:themeColor="text1"/>
          <w:szCs w:val="22"/>
        </w:rPr>
        <w:t>document</w:t>
      </w:r>
      <w:r w:rsidR="00691190" w:rsidRPr="003163BC">
        <w:rPr>
          <w:color w:val="000000" w:themeColor="text1"/>
          <w:szCs w:val="22"/>
        </w:rPr>
        <w:t>:</w:t>
      </w:r>
    </w:p>
    <w:p w14:paraId="0C179453" w14:textId="44BA631B" w:rsidR="00F24B9D" w:rsidRDefault="00F24B9D" w:rsidP="00884EFD">
      <w:pPr>
        <w:pStyle w:val="VQTemplateinstructtion"/>
        <w:rPr>
          <w:b w:val="0"/>
          <w:i w:val="0"/>
          <w:color w:val="000000" w:themeColor="text1"/>
          <w:sz w:val="22"/>
          <w:szCs w:val="22"/>
        </w:rPr>
      </w:pPr>
    </w:p>
    <w:p w14:paraId="26292366" w14:textId="6E2EE7EA" w:rsidR="00811BFC"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dascombat_6305-Software Requirements</w:t>
      </w:r>
      <w:r w:rsidR="000272D7">
        <w:rPr>
          <w:b w:val="0"/>
          <w:i w:val="0"/>
          <w:color w:val="000000" w:themeColor="text1"/>
          <w:sz w:val="22"/>
          <w:szCs w:val="22"/>
        </w:rPr>
        <w:t>.docx</w:t>
      </w:r>
    </w:p>
    <w:p w14:paraId="5683BAFC" w14:textId="77777777" w:rsidR="00D2653A" w:rsidDel="00D57313" w:rsidRDefault="00D2653A" w:rsidP="002C78BC">
      <w:pPr>
        <w:rPr>
          <w:del w:id="247" w:author="Rik de Wijn" w:date="2024-12-03T16:33:00Z" w16du:dateUtc="2024-12-03T15:33:00Z"/>
          <w:rFonts w:cs="Arial"/>
          <w:lang w:val="en-US"/>
        </w:rPr>
      </w:pPr>
    </w:p>
    <w:p w14:paraId="446DDB66" w14:textId="77777777" w:rsidR="00D57313" w:rsidRDefault="00D57313" w:rsidP="00D2653A">
      <w:pPr>
        <w:pStyle w:val="VQTemplateinstructtion"/>
        <w:ind w:left="720"/>
        <w:rPr>
          <w:ins w:id="248" w:author="Rik de Wijn" w:date="2024-12-03T16:33:00Z" w16du:dateUtc="2024-12-03T15:33:00Z"/>
          <w:b w:val="0"/>
          <w:i w:val="0"/>
          <w:color w:val="000000" w:themeColor="text1"/>
          <w:sz w:val="22"/>
          <w:szCs w:val="22"/>
        </w:rPr>
      </w:pPr>
    </w:p>
    <w:p w14:paraId="7DDBAD36" w14:textId="5F24D788" w:rsidR="00913168" w:rsidRDefault="000272D7" w:rsidP="002C78BC">
      <w:pPr>
        <w:rPr>
          <w:rFonts w:cs="Arial"/>
          <w:lang w:val="en-US"/>
        </w:rPr>
      </w:pPr>
      <w:del w:id="249" w:author="Rik de Wijn" w:date="2024-12-03T16:33:00Z" w16du:dateUtc="2024-12-03T15:33:00Z">
        <w:r w:rsidDel="00D57313">
          <w:rPr>
            <w:rFonts w:cs="Arial"/>
            <w:lang w:val="en-US"/>
          </w:rPr>
          <w:delText>H</w:delText>
        </w:r>
        <w:r w:rsidR="003703B2" w:rsidDel="00D57313">
          <w:rPr>
            <w:rFonts w:cs="Arial"/>
            <w:lang w:val="en-US"/>
          </w:rPr>
          <w:delText xml:space="preserve">ence, </w:delText>
        </w:r>
      </w:del>
      <w:ins w:id="250" w:author="Rik de Wijn" w:date="2024-12-03T16:33:00Z" w16du:dateUtc="2024-12-03T15:33:00Z">
        <w:r w:rsidR="00D57313">
          <w:rPr>
            <w:rFonts w:cs="Arial"/>
            <w:lang w:val="en-US"/>
          </w:rPr>
          <w:t xml:space="preserve">, and a </w:t>
        </w:r>
      </w:ins>
      <w:del w:id="251" w:author="Rik de Wijn" w:date="2024-12-03T16:33:00Z" w16du:dateUtc="2024-12-03T15:33:00Z">
        <w:r w:rsidR="003703B2" w:rsidDel="00D57313">
          <w:rPr>
            <w:rFonts w:cs="Arial"/>
            <w:lang w:val="en-US"/>
          </w:rPr>
          <w:delText>a</w:delText>
        </w:r>
      </w:del>
      <w:r w:rsidR="00F24B9D">
        <w:rPr>
          <w:rFonts w:cs="Arial"/>
          <w:lang w:val="en-US"/>
        </w:rPr>
        <w:t xml:space="preserve"> dedicated architecture document</w:t>
      </w:r>
      <w:r w:rsidR="00691190">
        <w:rPr>
          <w:rFonts w:cs="Arial"/>
          <w:lang w:val="en-US"/>
        </w:rPr>
        <w:t xml:space="preserve"> and detailed design do</w:t>
      </w:r>
      <w:r w:rsidR="00401771">
        <w:rPr>
          <w:rFonts w:cs="Arial"/>
          <w:lang w:val="en-US"/>
        </w:rPr>
        <w:t xml:space="preserve">cument are </w:t>
      </w:r>
      <w:r w:rsidR="003703B2">
        <w:rPr>
          <w:rFonts w:cs="Arial"/>
          <w:lang w:val="en-US"/>
        </w:rPr>
        <w:t>deemed un</w:t>
      </w:r>
      <w:r w:rsidR="00401771">
        <w:rPr>
          <w:rFonts w:cs="Arial"/>
          <w:lang w:val="en-US"/>
        </w:rPr>
        <w:t>necessary</w:t>
      </w:r>
      <w:r w:rsidR="003703B2">
        <w:rPr>
          <w:rFonts w:cs="Arial"/>
          <w:lang w:val="en-US"/>
        </w:rPr>
        <w:t>.</w:t>
      </w:r>
    </w:p>
    <w:p w14:paraId="59985763" w14:textId="1FF659DB" w:rsidR="003163BC" w:rsidDel="00A84523" w:rsidRDefault="003163BC" w:rsidP="002C78BC">
      <w:pPr>
        <w:rPr>
          <w:del w:id="252" w:author="Rik de Wijn" w:date="2024-12-03T16:39:00Z" w16du:dateUtc="2024-12-03T15:39:00Z"/>
          <w:rFonts w:cs="Arial"/>
          <w:lang w:val="en-US"/>
        </w:rPr>
      </w:pPr>
    </w:p>
    <w:p w14:paraId="5DC9C4CA" w14:textId="1D6D6650" w:rsidR="00BB7C61" w:rsidDel="00A84523" w:rsidRDefault="13D4FDE3" w:rsidP="00BB7C61">
      <w:pPr>
        <w:pStyle w:val="Heading3"/>
        <w:numPr>
          <w:ilvl w:val="2"/>
          <w:numId w:val="5"/>
        </w:numPr>
        <w:tabs>
          <w:tab w:val="left" w:pos="1588"/>
        </w:tabs>
        <w:spacing w:before="60"/>
        <w:jc w:val="left"/>
        <w:rPr>
          <w:del w:id="253" w:author="Rik de Wijn" w:date="2024-12-03T16:39:00Z" w16du:dateUtc="2024-12-03T15:39:00Z"/>
          <w:lang w:val="en-US"/>
        </w:rPr>
      </w:pPr>
      <w:del w:id="254" w:author="Rik de Wijn" w:date="2024-12-03T16:39:00Z" w16du:dateUtc="2024-12-03T15:39:00Z">
        <w:r w:rsidRPr="13D4FDE3" w:rsidDel="00A84523">
          <w:rPr>
            <w:lang w:val="en-US"/>
          </w:rPr>
          <w:delText>System Development procedures</w:delText>
        </w:r>
      </w:del>
    </w:p>
    <w:p w14:paraId="5DC9C4CB" w14:textId="2504289F" w:rsidR="00BB7C61" w:rsidRPr="009C5A60" w:rsidDel="00A84523" w:rsidRDefault="13D4FDE3" w:rsidP="00BB7C61">
      <w:pPr>
        <w:pStyle w:val="VQTemplateinstructtion"/>
        <w:rPr>
          <w:del w:id="255" w:author="Rik de Wijn" w:date="2024-12-03T16:39:00Z" w16du:dateUtc="2024-12-03T15:39:00Z"/>
          <w:b w:val="0"/>
          <w:color w:val="D0CECE" w:themeColor="background2" w:themeShade="E6"/>
        </w:rPr>
      </w:pPr>
      <w:del w:id="256" w:author="Rik de Wijn" w:date="2024-12-03T16:39:00Z" w16du:dateUtc="2024-12-03T15:39:00Z">
        <w:r w:rsidRPr="009C5A60" w:rsidDel="00A84523">
          <w:rPr>
            <w:b w:val="0"/>
            <w:color w:val="D0CECE" w:themeColor="background2" w:themeShade="E6"/>
            <w:lang w:eastAsia="en-US"/>
          </w:rPr>
          <w:delText>[Include references to all procedures used in development of the medical device to coordinate the software development and system development]</w:delText>
        </w:r>
      </w:del>
    </w:p>
    <w:p w14:paraId="005D357D" w14:textId="60E4FE27" w:rsidR="05F235FF" w:rsidRPr="00D57313" w:rsidDel="00D57313" w:rsidRDefault="13D4FDE3">
      <w:pPr>
        <w:pStyle w:val="ListParagraph"/>
        <w:numPr>
          <w:ilvl w:val="0"/>
          <w:numId w:val="42"/>
        </w:numPr>
        <w:rPr>
          <w:del w:id="257" w:author="Rik de Wijn" w:date="2024-12-03T16:33:00Z" w16du:dateUtc="2024-12-03T15:33:00Z"/>
          <w:rFonts w:eastAsia="Arial" w:cs="Arial"/>
          <w:color w:val="000000" w:themeColor="text1"/>
          <w:rPrChange w:id="258" w:author="Rik de Wijn" w:date="2024-12-03T16:35:00Z" w16du:dateUtc="2024-12-03T15:35:00Z">
            <w:rPr>
              <w:del w:id="259" w:author="Rik de Wijn" w:date="2024-12-03T16:33:00Z" w16du:dateUtc="2024-12-03T15:33:00Z"/>
              <w:rFonts w:eastAsia="Arial"/>
            </w:rPr>
          </w:rPrChange>
        </w:rPr>
        <w:pPrChange w:id="260" w:author="Rik de Wijn" w:date="2024-12-03T16:35:00Z" w16du:dateUtc="2024-12-03T15:35:00Z">
          <w:pPr>
            <w:pStyle w:val="ListParagraph"/>
            <w:numPr>
              <w:numId w:val="1"/>
            </w:numPr>
            <w:ind w:hanging="360"/>
          </w:pPr>
        </w:pPrChange>
      </w:pPr>
      <w:del w:id="261" w:author="Rik de Wijn" w:date="2024-12-03T16:39:00Z" w16du:dateUtc="2024-12-03T15:39:00Z">
        <w:r w:rsidRPr="00D57313" w:rsidDel="00A84523">
          <w:rPr>
            <w:rFonts w:eastAsia="Arial" w:cs="Arial"/>
            <w:bCs/>
            <w:color w:val="000000" w:themeColor="text1"/>
            <w:rPrChange w:id="262" w:author="Rik de Wijn" w:date="2024-12-03T16:35:00Z" w16du:dateUtc="2024-12-03T15:35:00Z">
              <w:rPr>
                <w:rFonts w:eastAsia="Arial"/>
              </w:rPr>
            </w:rPrChange>
          </w:rPr>
          <w:delText>SOP6300 software</w:delText>
        </w:r>
      </w:del>
      <w:del w:id="263" w:author="Rik de Wijn" w:date="2024-12-03T16:33:00Z" w16du:dateUtc="2024-12-03T15:33:00Z">
        <w:r w:rsidRPr="00D57313" w:rsidDel="00D57313">
          <w:rPr>
            <w:rFonts w:eastAsia="Arial" w:cs="Arial"/>
            <w:bCs/>
            <w:color w:val="000000" w:themeColor="text1"/>
            <w:rPrChange w:id="264" w:author="Rik de Wijn" w:date="2024-12-03T16:35:00Z" w16du:dateUtc="2024-12-03T15:35:00Z">
              <w:rPr>
                <w:rFonts w:eastAsia="Arial"/>
              </w:rPr>
            </w:rPrChange>
          </w:rPr>
          <w:delText xml:space="preserve"> planning</w:delText>
        </w:r>
      </w:del>
    </w:p>
    <w:p w14:paraId="2D93AF13" w14:textId="4BF70CB0" w:rsidR="05F235FF" w:rsidRPr="00D57313" w:rsidDel="00D57313" w:rsidRDefault="13D4FDE3">
      <w:pPr>
        <w:pStyle w:val="ListParagraph"/>
        <w:numPr>
          <w:ilvl w:val="0"/>
          <w:numId w:val="1"/>
        </w:numPr>
        <w:rPr>
          <w:del w:id="265" w:author="Rik de Wijn" w:date="2024-12-03T16:33:00Z" w16du:dateUtc="2024-12-03T15:33:00Z"/>
          <w:rFonts w:eastAsia="Arial" w:cs="Arial"/>
          <w:color w:val="000000" w:themeColor="text1"/>
        </w:rPr>
      </w:pPr>
      <w:del w:id="266" w:author="Rik de Wijn" w:date="2024-12-03T16:33:00Z" w16du:dateUtc="2024-12-03T15:33:00Z">
        <w:r w:rsidRPr="00D57313" w:rsidDel="00D57313">
          <w:rPr>
            <w:rFonts w:eastAsia="Arial" w:cs="Arial"/>
            <w:bCs/>
            <w:color w:val="000000" w:themeColor="text1"/>
            <w:rPrChange w:id="267" w:author="Rik de Wijn" w:date="2024-12-03T16:34:00Z" w16du:dateUtc="2024-12-03T15:34:00Z">
              <w:rPr>
                <w:rFonts w:eastAsia="Arial"/>
              </w:rPr>
            </w:rPrChange>
          </w:rPr>
          <w:delText>FRM6300</w:delText>
        </w:r>
        <w:r w:rsidR="00DE0509" w:rsidRPr="00D57313" w:rsidDel="00D57313">
          <w:rPr>
            <w:rFonts w:eastAsia="Arial" w:cs="Arial"/>
            <w:bCs/>
            <w:color w:val="000000" w:themeColor="text1"/>
            <w:rPrChange w:id="268" w:author="Rik de Wijn" w:date="2024-12-03T16:34:00Z" w16du:dateUtc="2024-12-03T15:34:00Z">
              <w:rPr>
                <w:rFonts w:eastAsia="Arial"/>
              </w:rPr>
            </w:rPrChange>
          </w:rPr>
          <w:delText xml:space="preserve"> software development plan</w:delText>
        </w:r>
      </w:del>
    </w:p>
    <w:p w14:paraId="1FEABBA8" w14:textId="77777777" w:rsidR="00D57313" w:rsidRDefault="00D57313">
      <w:pPr>
        <w:spacing w:before="0" w:after="0"/>
        <w:jc w:val="left"/>
        <w:rPr>
          <w:ins w:id="269" w:author="Rik de Wijn" w:date="2024-12-03T16:35:00Z" w16du:dateUtc="2024-12-03T15:35:00Z"/>
          <w:rFonts w:eastAsia="Arial"/>
        </w:rPr>
      </w:pPr>
      <w:ins w:id="270" w:author="Rik de Wijn" w:date="2024-12-03T16:35:00Z" w16du:dateUtc="2024-12-03T15:35:00Z">
        <w:r>
          <w:rPr>
            <w:rFonts w:eastAsia="Arial"/>
          </w:rPr>
          <w:br w:type="page"/>
        </w:r>
      </w:ins>
    </w:p>
    <w:p w14:paraId="1AD01C0A" w14:textId="56AC028D" w:rsidR="05F235FF" w:rsidRPr="00B41E95" w:rsidDel="00D57313" w:rsidRDefault="13D4FDE3">
      <w:pPr>
        <w:rPr>
          <w:del w:id="271" w:author="Rik de Wijn" w:date="2024-12-03T16:33:00Z" w16du:dateUtc="2024-12-03T15:33:00Z"/>
        </w:rPr>
        <w:pPrChange w:id="272" w:author="Rik de Wijn" w:date="2024-12-03T16:35:00Z" w16du:dateUtc="2024-12-03T15:35:00Z">
          <w:pPr>
            <w:pStyle w:val="ListParagraph"/>
            <w:numPr>
              <w:numId w:val="13"/>
            </w:numPr>
            <w:ind w:left="1429" w:hanging="360"/>
          </w:pPr>
        </w:pPrChange>
      </w:pPr>
      <w:del w:id="273" w:author="Rik de Wijn" w:date="2024-12-03T16:33:00Z" w16du:dateUtc="2024-12-03T15:33:00Z">
        <w:r w:rsidRPr="00D57313" w:rsidDel="00D57313">
          <w:rPr>
            <w:rFonts w:eastAsia="Arial"/>
          </w:rPr>
          <w:lastRenderedPageBreak/>
          <w:delText>FRM6301</w:delText>
        </w:r>
        <w:r w:rsidR="00DE0509" w:rsidRPr="00D57313" w:rsidDel="00D57313">
          <w:rPr>
            <w:rFonts w:eastAsia="Arial"/>
          </w:rPr>
          <w:delText xml:space="preserve"> tractability matrix</w:delText>
        </w:r>
      </w:del>
    </w:p>
    <w:p w14:paraId="4B085B93" w14:textId="0805343D" w:rsidR="05F235FF" w:rsidRPr="00B41E95" w:rsidDel="00D57313" w:rsidRDefault="13D4FDE3">
      <w:pPr>
        <w:rPr>
          <w:del w:id="274" w:author="Rik de Wijn" w:date="2024-12-03T16:33:00Z" w16du:dateUtc="2024-12-03T15:33:00Z"/>
        </w:rPr>
        <w:pPrChange w:id="275" w:author="Rik de Wijn" w:date="2024-12-03T16:35:00Z" w16du:dateUtc="2024-12-03T15:35:00Z">
          <w:pPr>
            <w:pStyle w:val="ListParagraph"/>
            <w:numPr>
              <w:numId w:val="13"/>
            </w:numPr>
            <w:ind w:left="1429" w:hanging="360"/>
          </w:pPr>
        </w:pPrChange>
      </w:pPr>
      <w:del w:id="276" w:author="Rik de Wijn" w:date="2024-12-03T16:33:00Z" w16du:dateUtc="2024-12-03T15:33:00Z">
        <w:r w:rsidRPr="00B41E95" w:rsidDel="00D57313">
          <w:rPr>
            <w:rFonts w:eastAsia="Arial"/>
          </w:rPr>
          <w:delText>FRM6302</w:delText>
        </w:r>
        <w:r w:rsidR="00DE0509" w:rsidDel="00D57313">
          <w:rPr>
            <w:rFonts w:eastAsia="Arial"/>
          </w:rPr>
          <w:delText xml:space="preserve"> configuration list</w:delText>
        </w:r>
      </w:del>
    </w:p>
    <w:p w14:paraId="5A118636" w14:textId="50744A98" w:rsidR="05F235FF" w:rsidRPr="00B41E95" w:rsidDel="00D57313" w:rsidRDefault="13D4FDE3">
      <w:pPr>
        <w:rPr>
          <w:del w:id="277" w:author="Rik de Wijn" w:date="2024-12-03T16:33:00Z" w16du:dateUtc="2024-12-03T15:33:00Z"/>
        </w:rPr>
        <w:pPrChange w:id="278" w:author="Rik de Wijn" w:date="2024-12-03T16:35:00Z" w16du:dateUtc="2024-12-03T15:35:00Z">
          <w:pPr>
            <w:pStyle w:val="ListParagraph"/>
            <w:numPr>
              <w:numId w:val="13"/>
            </w:numPr>
            <w:ind w:left="1429" w:hanging="360"/>
          </w:pPr>
        </w:pPrChange>
      </w:pPr>
      <w:del w:id="279" w:author="Rik de Wijn" w:date="2024-12-03T16:33:00Z" w16du:dateUtc="2024-12-03T15:33:00Z">
        <w:r w:rsidRPr="00B41E95" w:rsidDel="00D57313">
          <w:rPr>
            <w:rFonts w:eastAsia="Arial"/>
          </w:rPr>
          <w:delText>FRM6303</w:delText>
        </w:r>
        <w:r w:rsidR="00DE0509" w:rsidDel="00D57313">
          <w:rPr>
            <w:rFonts w:eastAsia="Arial"/>
          </w:rPr>
          <w:delText xml:space="preserve"> soup items</w:delText>
        </w:r>
      </w:del>
    </w:p>
    <w:p w14:paraId="49B2A857" w14:textId="30320449" w:rsidR="00DE0509" w:rsidRPr="00DE0509" w:rsidDel="00D57313" w:rsidRDefault="13D4FDE3">
      <w:pPr>
        <w:rPr>
          <w:del w:id="280" w:author="Rik de Wijn" w:date="2024-12-03T16:33:00Z" w16du:dateUtc="2024-12-03T15:33:00Z"/>
          <w:rFonts w:eastAsia="Arial"/>
        </w:rPr>
        <w:pPrChange w:id="281" w:author="Rik de Wijn" w:date="2024-12-03T16:35:00Z" w16du:dateUtc="2024-12-03T15:35:00Z">
          <w:pPr>
            <w:pStyle w:val="ListParagraph"/>
            <w:numPr>
              <w:numId w:val="1"/>
            </w:numPr>
            <w:ind w:hanging="360"/>
          </w:pPr>
        </w:pPrChange>
      </w:pPr>
      <w:del w:id="282" w:author="Rik de Wijn" w:date="2024-12-03T16:33:00Z" w16du:dateUtc="2024-12-03T15:33:00Z">
        <w:r w:rsidRPr="00B41E95" w:rsidDel="00D57313">
          <w:rPr>
            <w:rFonts w:eastAsia="Arial"/>
          </w:rPr>
          <w:delText>SOP6301 software specs</w:delText>
        </w:r>
      </w:del>
    </w:p>
    <w:p w14:paraId="3A6886F3" w14:textId="37288CCF" w:rsidR="00DE0509" w:rsidRPr="00DE0509" w:rsidDel="00D57313" w:rsidRDefault="00DE0509">
      <w:pPr>
        <w:rPr>
          <w:del w:id="283" w:author="Rik de Wijn" w:date="2024-12-03T16:33:00Z" w16du:dateUtc="2024-12-03T15:33:00Z"/>
        </w:rPr>
        <w:pPrChange w:id="284" w:author="Rik de Wijn" w:date="2024-12-03T16:35:00Z" w16du:dateUtc="2024-12-03T15:35:00Z">
          <w:pPr>
            <w:pStyle w:val="ListParagraph"/>
            <w:numPr>
              <w:ilvl w:val="1"/>
              <w:numId w:val="1"/>
            </w:numPr>
            <w:ind w:left="1440" w:hanging="360"/>
          </w:pPr>
        </w:pPrChange>
      </w:pPr>
      <w:del w:id="285" w:author="Rik de Wijn" w:date="2024-12-03T16:33:00Z" w16du:dateUtc="2024-12-03T15:33:00Z">
        <w:r w:rsidDel="00D57313">
          <w:rPr>
            <w:rFonts w:eastAsia="Arial"/>
          </w:rPr>
          <w:delText>FRM6304 requirements</w:delText>
        </w:r>
      </w:del>
    </w:p>
    <w:p w14:paraId="116A451A" w14:textId="2B3F6EDD" w:rsidR="00DE0509" w:rsidRPr="00DE0509" w:rsidDel="00D57313" w:rsidRDefault="00DE0509">
      <w:pPr>
        <w:rPr>
          <w:del w:id="286" w:author="Rik de Wijn" w:date="2024-12-03T16:33:00Z" w16du:dateUtc="2024-12-03T15:33:00Z"/>
        </w:rPr>
        <w:pPrChange w:id="287" w:author="Rik de Wijn" w:date="2024-12-03T16:35:00Z" w16du:dateUtc="2024-12-03T15:35:00Z">
          <w:pPr>
            <w:pStyle w:val="ListParagraph"/>
            <w:numPr>
              <w:ilvl w:val="1"/>
              <w:numId w:val="1"/>
            </w:numPr>
            <w:ind w:left="1440" w:hanging="360"/>
          </w:pPr>
        </w:pPrChange>
      </w:pPr>
      <w:del w:id="288" w:author="Rik de Wijn" w:date="2024-12-03T16:33:00Z" w16du:dateUtc="2024-12-03T15:33:00Z">
        <w:r w:rsidDel="00D57313">
          <w:rPr>
            <w:rFonts w:eastAsia="Arial"/>
          </w:rPr>
          <w:delText>FRM6305 architecture</w:delText>
        </w:r>
      </w:del>
    </w:p>
    <w:p w14:paraId="45A1FD75" w14:textId="26A3E9CD" w:rsidR="00DE0509" w:rsidRPr="00DE0509" w:rsidDel="00D57313" w:rsidRDefault="00DE0509">
      <w:pPr>
        <w:rPr>
          <w:del w:id="289" w:author="Rik de Wijn" w:date="2024-12-03T16:33:00Z" w16du:dateUtc="2024-12-03T15:33:00Z"/>
        </w:rPr>
        <w:pPrChange w:id="290" w:author="Rik de Wijn" w:date="2024-12-03T16:35:00Z" w16du:dateUtc="2024-12-03T15:35:00Z">
          <w:pPr>
            <w:pStyle w:val="ListParagraph"/>
            <w:numPr>
              <w:ilvl w:val="1"/>
              <w:numId w:val="1"/>
            </w:numPr>
            <w:ind w:left="1440" w:hanging="360"/>
          </w:pPr>
        </w:pPrChange>
      </w:pPr>
      <w:del w:id="291" w:author="Rik de Wijn" w:date="2024-12-03T16:33:00Z" w16du:dateUtc="2024-12-03T15:33:00Z">
        <w:r w:rsidDel="00D57313">
          <w:rPr>
            <w:rFonts w:eastAsia="Arial"/>
          </w:rPr>
          <w:delText>FRM6306 unit design</w:delText>
        </w:r>
      </w:del>
    </w:p>
    <w:p w14:paraId="6BA38467" w14:textId="20785EF2" w:rsidR="05F235FF" w:rsidRPr="00DE0509" w:rsidDel="00D57313" w:rsidRDefault="13D4FDE3">
      <w:pPr>
        <w:rPr>
          <w:del w:id="292" w:author="Rik de Wijn" w:date="2024-12-03T16:33:00Z" w16du:dateUtc="2024-12-03T15:33:00Z"/>
          <w:rFonts w:eastAsia="Arial"/>
        </w:rPr>
        <w:pPrChange w:id="293" w:author="Rik de Wijn" w:date="2024-12-03T16:35:00Z" w16du:dateUtc="2024-12-03T15:35:00Z">
          <w:pPr>
            <w:pStyle w:val="ListParagraph"/>
            <w:numPr>
              <w:numId w:val="1"/>
            </w:numPr>
            <w:ind w:hanging="360"/>
          </w:pPr>
        </w:pPrChange>
      </w:pPr>
      <w:del w:id="294" w:author="Rik de Wijn" w:date="2024-12-03T16:33:00Z" w16du:dateUtc="2024-12-03T15:33:00Z">
        <w:r w:rsidRPr="00B41E95" w:rsidDel="00D57313">
          <w:rPr>
            <w:rFonts w:eastAsia="Arial"/>
          </w:rPr>
          <w:delText>SOP6302 software coding</w:delText>
        </w:r>
      </w:del>
    </w:p>
    <w:p w14:paraId="2D1C3846" w14:textId="41F82EA7" w:rsidR="00DE0509" w:rsidRPr="00DE0509" w:rsidDel="00D57313" w:rsidRDefault="00DE0509">
      <w:pPr>
        <w:rPr>
          <w:del w:id="295" w:author="Rik de Wijn" w:date="2024-12-03T16:33:00Z" w16du:dateUtc="2024-12-03T15:33:00Z"/>
          <w:rFonts w:eastAsia="Arial"/>
        </w:rPr>
        <w:pPrChange w:id="296" w:author="Rik de Wijn" w:date="2024-12-03T16:35:00Z" w16du:dateUtc="2024-12-03T15:35:00Z">
          <w:pPr>
            <w:pStyle w:val="ListParagraph"/>
            <w:numPr>
              <w:ilvl w:val="1"/>
              <w:numId w:val="1"/>
            </w:numPr>
            <w:ind w:left="1440" w:hanging="360"/>
          </w:pPr>
        </w:pPrChange>
      </w:pPr>
      <w:del w:id="297" w:author="Rik de Wijn" w:date="2024-12-03T16:33:00Z" w16du:dateUtc="2024-12-03T15:33:00Z">
        <w:r w:rsidDel="00D57313">
          <w:rPr>
            <w:rFonts w:eastAsia="Arial"/>
          </w:rPr>
          <w:delText>WI6302 coding guidelines</w:delText>
        </w:r>
      </w:del>
    </w:p>
    <w:p w14:paraId="71F03C41" w14:textId="6BECADD0" w:rsidR="00DE0509" w:rsidRPr="00B41E95" w:rsidDel="00D57313" w:rsidRDefault="00DE0509">
      <w:pPr>
        <w:rPr>
          <w:del w:id="298" w:author="Rik de Wijn" w:date="2024-12-03T16:33:00Z" w16du:dateUtc="2024-12-03T15:33:00Z"/>
          <w:rFonts w:eastAsia="Arial"/>
        </w:rPr>
        <w:pPrChange w:id="299" w:author="Rik de Wijn" w:date="2024-12-03T16:35:00Z" w16du:dateUtc="2024-12-03T15:35:00Z">
          <w:pPr>
            <w:pStyle w:val="ListParagraph"/>
            <w:numPr>
              <w:ilvl w:val="1"/>
              <w:numId w:val="1"/>
            </w:numPr>
            <w:ind w:left="1440" w:hanging="360"/>
          </w:pPr>
        </w:pPrChange>
      </w:pPr>
      <w:del w:id="300" w:author="Rik de Wijn" w:date="2024-12-03T16:33:00Z" w16du:dateUtc="2024-12-03T15:33:00Z">
        <w:r w:rsidDel="00D57313">
          <w:rPr>
            <w:rFonts w:eastAsia="Arial"/>
          </w:rPr>
          <w:delText>FRM6307 test report</w:delText>
        </w:r>
      </w:del>
    </w:p>
    <w:p w14:paraId="4CDC4D67" w14:textId="14192578" w:rsidR="05F235FF" w:rsidRPr="00DE0509" w:rsidDel="00D57313" w:rsidRDefault="13D4FDE3">
      <w:pPr>
        <w:rPr>
          <w:del w:id="301" w:author="Rik de Wijn" w:date="2024-12-03T16:33:00Z" w16du:dateUtc="2024-12-03T15:33:00Z"/>
          <w:rFonts w:eastAsia="Arial"/>
        </w:rPr>
        <w:pPrChange w:id="302" w:author="Rik de Wijn" w:date="2024-12-03T16:35:00Z" w16du:dateUtc="2024-12-03T15:35:00Z">
          <w:pPr>
            <w:pStyle w:val="ListParagraph"/>
            <w:numPr>
              <w:numId w:val="1"/>
            </w:numPr>
            <w:ind w:hanging="360"/>
          </w:pPr>
        </w:pPrChange>
      </w:pPr>
      <w:del w:id="303" w:author="Rik de Wijn" w:date="2024-12-03T16:33:00Z" w16du:dateUtc="2024-12-03T15:33:00Z">
        <w:r w:rsidRPr="00B41E95" w:rsidDel="00D57313">
          <w:rPr>
            <w:rFonts w:eastAsia="Arial"/>
          </w:rPr>
          <w:delText>SOP6303 software testing</w:delText>
        </w:r>
      </w:del>
    </w:p>
    <w:p w14:paraId="785404AC" w14:textId="79B37C60" w:rsidR="00DE0509" w:rsidRPr="00DE0509" w:rsidDel="00D57313" w:rsidRDefault="00DE0509">
      <w:pPr>
        <w:rPr>
          <w:del w:id="304" w:author="Rik de Wijn" w:date="2024-12-03T16:33:00Z" w16du:dateUtc="2024-12-03T15:33:00Z"/>
          <w:rFonts w:eastAsia="Arial"/>
        </w:rPr>
        <w:pPrChange w:id="305" w:author="Rik de Wijn" w:date="2024-12-03T16:35:00Z" w16du:dateUtc="2024-12-03T15:35:00Z">
          <w:pPr>
            <w:pStyle w:val="ListParagraph"/>
            <w:numPr>
              <w:ilvl w:val="1"/>
              <w:numId w:val="1"/>
            </w:numPr>
            <w:ind w:left="1440" w:hanging="360"/>
          </w:pPr>
        </w:pPrChange>
      </w:pPr>
      <w:del w:id="306" w:author="Rik de Wijn" w:date="2024-12-03T16:33:00Z" w16du:dateUtc="2024-12-03T15:33:00Z">
        <w:r w:rsidDel="00D57313">
          <w:rPr>
            <w:rFonts w:eastAsia="Arial"/>
          </w:rPr>
          <w:delText>FRM6308 integration testing</w:delText>
        </w:r>
      </w:del>
    </w:p>
    <w:p w14:paraId="5E75168F" w14:textId="189D6A7B" w:rsidR="00DE0509" w:rsidRPr="00B41E95" w:rsidDel="00D57313" w:rsidRDefault="00DE0509">
      <w:pPr>
        <w:rPr>
          <w:del w:id="307" w:author="Rik de Wijn" w:date="2024-12-03T16:33:00Z" w16du:dateUtc="2024-12-03T15:33:00Z"/>
          <w:rFonts w:eastAsia="Arial"/>
        </w:rPr>
        <w:pPrChange w:id="308" w:author="Rik de Wijn" w:date="2024-12-03T16:35:00Z" w16du:dateUtc="2024-12-03T15:35:00Z">
          <w:pPr>
            <w:pStyle w:val="ListParagraph"/>
            <w:numPr>
              <w:ilvl w:val="1"/>
              <w:numId w:val="1"/>
            </w:numPr>
            <w:ind w:left="1440" w:hanging="360"/>
          </w:pPr>
        </w:pPrChange>
      </w:pPr>
      <w:del w:id="309" w:author="Rik de Wijn" w:date="2024-12-03T16:33:00Z" w16du:dateUtc="2024-12-03T15:33:00Z">
        <w:r w:rsidDel="00D57313">
          <w:rPr>
            <w:rFonts w:eastAsia="Arial"/>
          </w:rPr>
          <w:delText>FRM6309 system testing</w:delText>
        </w:r>
      </w:del>
    </w:p>
    <w:p w14:paraId="2251461C" w14:textId="3867A69D" w:rsidR="05F235FF" w:rsidRPr="00DE0509" w:rsidDel="00D57313" w:rsidRDefault="13D4FDE3">
      <w:pPr>
        <w:rPr>
          <w:del w:id="310" w:author="Rik de Wijn" w:date="2024-12-03T16:33:00Z" w16du:dateUtc="2024-12-03T15:33:00Z"/>
          <w:rFonts w:eastAsia="Arial"/>
        </w:rPr>
        <w:pPrChange w:id="311" w:author="Rik de Wijn" w:date="2024-12-03T16:35:00Z" w16du:dateUtc="2024-12-03T15:35:00Z">
          <w:pPr>
            <w:pStyle w:val="ListParagraph"/>
            <w:numPr>
              <w:numId w:val="1"/>
            </w:numPr>
            <w:ind w:hanging="360"/>
          </w:pPr>
        </w:pPrChange>
      </w:pPr>
      <w:del w:id="312" w:author="Rik de Wijn" w:date="2024-12-03T16:33:00Z" w16du:dateUtc="2024-12-03T15:33:00Z">
        <w:r w:rsidRPr="00B41E95" w:rsidDel="00D57313">
          <w:rPr>
            <w:rFonts w:eastAsia="Arial"/>
          </w:rPr>
          <w:delText>SOP6304 software release</w:delText>
        </w:r>
      </w:del>
    </w:p>
    <w:p w14:paraId="6574900E" w14:textId="074C90C6" w:rsidR="00DE0509" w:rsidRPr="00DE0509" w:rsidDel="00D57313" w:rsidRDefault="00DE0509">
      <w:pPr>
        <w:rPr>
          <w:del w:id="313" w:author="Rik de Wijn" w:date="2024-12-03T16:33:00Z" w16du:dateUtc="2024-12-03T15:33:00Z"/>
          <w:rFonts w:eastAsia="Arial"/>
        </w:rPr>
        <w:pPrChange w:id="314" w:author="Rik de Wijn" w:date="2024-12-03T16:35:00Z" w16du:dateUtc="2024-12-03T15:35:00Z">
          <w:pPr>
            <w:pStyle w:val="ListParagraph"/>
            <w:numPr>
              <w:ilvl w:val="1"/>
              <w:numId w:val="1"/>
            </w:numPr>
            <w:ind w:left="1440" w:hanging="360"/>
          </w:pPr>
        </w:pPrChange>
      </w:pPr>
      <w:del w:id="315" w:author="Rik de Wijn" w:date="2024-12-03T16:33:00Z" w16du:dateUtc="2024-12-03T15:33:00Z">
        <w:r w:rsidDel="00D57313">
          <w:rPr>
            <w:rFonts w:eastAsia="Arial"/>
          </w:rPr>
          <w:delText>WI6302 coding guidelines</w:delText>
        </w:r>
      </w:del>
    </w:p>
    <w:p w14:paraId="56BDC962" w14:textId="75B472B1" w:rsidR="4CB5BB6D" w:rsidRPr="00DE0509" w:rsidDel="00D57313" w:rsidRDefault="13D4FDE3">
      <w:pPr>
        <w:rPr>
          <w:del w:id="316" w:author="Rik de Wijn" w:date="2024-12-03T16:33:00Z" w16du:dateUtc="2024-12-03T15:33:00Z"/>
          <w:rFonts w:eastAsia="Arial"/>
        </w:rPr>
        <w:pPrChange w:id="317" w:author="Rik de Wijn" w:date="2024-12-03T16:35:00Z" w16du:dateUtc="2024-12-03T15:35:00Z">
          <w:pPr>
            <w:pStyle w:val="ListParagraph"/>
            <w:numPr>
              <w:numId w:val="1"/>
            </w:numPr>
            <w:ind w:hanging="360"/>
          </w:pPr>
        </w:pPrChange>
      </w:pPr>
      <w:del w:id="318" w:author="Rik de Wijn" w:date="2024-12-03T16:33:00Z" w16du:dateUtc="2024-12-03T15:33:00Z">
        <w:r w:rsidRPr="00B41E95" w:rsidDel="00D57313">
          <w:rPr>
            <w:rFonts w:eastAsia="Arial"/>
          </w:rPr>
          <w:delText xml:space="preserve">SOP6305 software deployment </w:delText>
        </w:r>
      </w:del>
    </w:p>
    <w:p w14:paraId="6E451E29" w14:textId="0496B4E0" w:rsidR="00DE0509" w:rsidRPr="00DE0509" w:rsidDel="00D57313" w:rsidRDefault="00DE0509">
      <w:pPr>
        <w:rPr>
          <w:del w:id="319" w:author="Rik de Wijn" w:date="2024-12-03T16:33:00Z" w16du:dateUtc="2024-12-03T15:33:00Z"/>
          <w:rFonts w:eastAsia="Arial"/>
        </w:rPr>
        <w:pPrChange w:id="320" w:author="Rik de Wijn" w:date="2024-12-03T16:35:00Z" w16du:dateUtc="2024-12-03T15:35:00Z">
          <w:pPr>
            <w:pStyle w:val="ListParagraph"/>
            <w:numPr>
              <w:ilvl w:val="1"/>
              <w:numId w:val="1"/>
            </w:numPr>
            <w:ind w:left="1440" w:hanging="360"/>
          </w:pPr>
        </w:pPrChange>
      </w:pPr>
      <w:del w:id="321" w:author="Rik de Wijn" w:date="2024-12-03T16:33:00Z" w16du:dateUtc="2024-12-03T15:33:00Z">
        <w:r w:rsidDel="00D57313">
          <w:rPr>
            <w:rFonts w:eastAsia="Arial"/>
          </w:rPr>
          <w:delText>WI6302 coding guidelines</w:delText>
        </w:r>
      </w:del>
    </w:p>
    <w:p w14:paraId="64BE2959" w14:textId="77777777" w:rsidR="00DE0509" w:rsidRPr="00B41E95" w:rsidRDefault="00DE0509">
      <w:pPr>
        <w:rPr>
          <w:rFonts w:eastAsia="Arial"/>
        </w:rPr>
        <w:pPrChange w:id="322" w:author="Rik de Wijn" w:date="2024-12-03T16:35:00Z" w16du:dateUtc="2024-12-03T15:35:00Z">
          <w:pPr>
            <w:pStyle w:val="ListParagraph"/>
          </w:pPr>
        </w:pPrChange>
      </w:pPr>
    </w:p>
    <w:p w14:paraId="0F39C868" w14:textId="50A57DD8" w:rsidR="05F235FF" w:rsidRPr="000E6BB5" w:rsidDel="00D57313" w:rsidRDefault="13D4FDE3" w:rsidP="05F235FF">
      <w:pPr>
        <w:rPr>
          <w:del w:id="323" w:author="Rik de Wijn" w:date="2024-12-03T16:35:00Z" w16du:dateUtc="2024-12-03T15:35:00Z"/>
          <w:color w:val="000000" w:themeColor="text1"/>
        </w:rPr>
      </w:pPr>
      <w:del w:id="324" w:author="Rik de Wijn" w:date="2024-12-03T16:35:00Z" w16du:dateUtc="2024-12-03T15:35:00Z">
        <w:r w:rsidRPr="000E6BB5" w:rsidDel="00D57313">
          <w:rPr>
            <w:bCs/>
            <w:color w:val="000000" w:themeColor="text1"/>
          </w:rPr>
          <w:delText>See table below for version/approval dates of the document.</w:delText>
        </w:r>
      </w:del>
    </w:p>
    <w:p w14:paraId="5DC9C4CD" w14:textId="1717C401" w:rsidR="00BB7C61" w:rsidRDefault="00BB7C61" w:rsidP="00BB7C61">
      <w:pPr>
        <w:pStyle w:val="Heading2"/>
        <w:numPr>
          <w:ilvl w:val="1"/>
          <w:numId w:val="5"/>
        </w:numPr>
        <w:tabs>
          <w:tab w:val="left" w:pos="907"/>
        </w:tabs>
        <w:spacing w:before="60" w:after="60"/>
        <w:rPr>
          <w:ins w:id="325" w:author="Rik de Wijn" w:date="2024-12-04T09:20:00Z" w16du:dateUtc="2024-12-04T08:20:00Z"/>
        </w:rPr>
      </w:pPr>
      <w:bookmarkStart w:id="326" w:name="_Toc63954584"/>
      <w:r w:rsidRPr="005E1545">
        <w:rPr>
          <w:lang w:val="en-US"/>
        </w:rPr>
        <w:t>Development</w:t>
      </w:r>
      <w:r w:rsidRPr="13D4FDE3">
        <w:rPr>
          <w:i/>
          <w:lang w:val="en-US"/>
        </w:rPr>
        <w:t xml:space="preserve"> </w:t>
      </w:r>
      <w:r w:rsidRPr="00104BF2">
        <w:t>Standards, Methods and Tools and Regulatory references</w:t>
      </w:r>
      <w:bookmarkEnd w:id="326"/>
    </w:p>
    <w:p w14:paraId="4600E4F4" w14:textId="77777777" w:rsidR="00C66034" w:rsidRPr="00C66034" w:rsidRDefault="00C66034">
      <w:pPr>
        <w:pPrChange w:id="327" w:author="Rik de Wijn" w:date="2024-12-04T09:20:00Z" w16du:dateUtc="2024-12-04T08:20:00Z">
          <w:pPr>
            <w:pStyle w:val="Heading2"/>
            <w:numPr>
              <w:ilvl w:val="1"/>
              <w:numId w:val="5"/>
            </w:numPr>
            <w:tabs>
              <w:tab w:val="num" w:pos="283"/>
              <w:tab w:val="left" w:pos="907"/>
            </w:tabs>
            <w:spacing w:before="60" w:after="60"/>
            <w:ind w:left="0" w:firstLine="0"/>
          </w:pPr>
        </w:pPrChange>
      </w:pPr>
    </w:p>
    <w:p w14:paraId="5DC9C4CE"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Standards</w:t>
      </w:r>
    </w:p>
    <w:p w14:paraId="5DC9C4CF" w14:textId="77777777" w:rsidR="00BB7C61" w:rsidRPr="009C5A60" w:rsidRDefault="13D4FDE3" w:rsidP="00BB7C61">
      <w:pPr>
        <w:pStyle w:val="VQTemplateinstructtion"/>
        <w:rPr>
          <w:color w:val="D0CECE" w:themeColor="background2" w:themeShade="E6"/>
          <w:lang w:eastAsia="en-US"/>
        </w:rPr>
      </w:pPr>
      <w:r w:rsidRPr="009C5A60">
        <w:rPr>
          <w:b w:val="0"/>
          <w:color w:val="D0CECE" w:themeColor="background2" w:themeShade="E6"/>
          <w:lang w:eastAsia="en-US"/>
        </w:rPr>
        <w:t>[List here or include references to standards used in development of the software</w:t>
      </w:r>
      <w:r w:rsidRPr="009C5A60">
        <w:rPr>
          <w:color w:val="D0CECE" w:themeColor="background2" w:themeShade="E6"/>
          <w:lang w:eastAsia="en-US"/>
        </w:rPr>
        <w:t>]</w:t>
      </w:r>
    </w:p>
    <w:p w14:paraId="5F9E1386" w14:textId="30FD3438" w:rsidR="000E6BB5" w:rsidRDefault="00B979D3" w:rsidP="000E6BB5">
      <w:pPr>
        <w:numPr>
          <w:ilvl w:val="0"/>
          <w:numId w:val="8"/>
        </w:numPr>
        <w:rPr>
          <w:ins w:id="328" w:author="Rik de Wijn" w:date="2024-12-04T09:21:00Z" w16du:dateUtc="2024-12-04T08:21:00Z"/>
          <w:color w:val="000000" w:themeColor="text1"/>
        </w:rPr>
      </w:pPr>
      <w:r>
        <w:rPr>
          <w:color w:val="000000" w:themeColor="text1"/>
        </w:rPr>
        <w:t>IEC 62304:2006</w:t>
      </w:r>
    </w:p>
    <w:p w14:paraId="781BE209" w14:textId="1274862E" w:rsidR="00C66034" w:rsidRDefault="00C66034" w:rsidP="00C66034">
      <w:pPr>
        <w:numPr>
          <w:ilvl w:val="0"/>
          <w:numId w:val="8"/>
        </w:numPr>
        <w:rPr>
          <w:ins w:id="329" w:author="Rik de Wijn" w:date="2024-12-04T09:22:00Z" w16du:dateUtc="2024-12-04T08:22:00Z"/>
          <w:color w:val="000000" w:themeColor="text1"/>
        </w:rPr>
      </w:pPr>
      <w:ins w:id="330" w:author="Rik de Wijn" w:date="2024-12-04T09:21:00Z" w16du:dateUtc="2024-12-04T08:21:00Z">
        <w:r>
          <w:rPr>
            <w:color w:val="000000" w:themeColor="text1"/>
          </w:rPr>
          <w:t>ISO13485</w:t>
        </w:r>
      </w:ins>
    </w:p>
    <w:p w14:paraId="508766FA" w14:textId="2B43A48F" w:rsidR="00C66034" w:rsidRDefault="00C66034" w:rsidP="00C66034">
      <w:pPr>
        <w:numPr>
          <w:ilvl w:val="0"/>
          <w:numId w:val="8"/>
        </w:numPr>
        <w:rPr>
          <w:ins w:id="331" w:author="Rik de Wijn" w:date="2024-12-04T09:22:00Z" w16du:dateUtc="2024-12-04T08:22:00Z"/>
          <w:color w:val="000000" w:themeColor="text1"/>
        </w:rPr>
      </w:pPr>
      <w:ins w:id="332" w:author="Rik de Wijn" w:date="2024-12-04T09:22:00Z" w16du:dateUtc="2024-12-04T08:22:00Z">
        <w:r>
          <w:rPr>
            <w:color w:val="000000" w:themeColor="text1"/>
          </w:rPr>
          <w:t>ISO14971</w:t>
        </w:r>
      </w:ins>
    </w:p>
    <w:p w14:paraId="51CD5B6D" w14:textId="77777777" w:rsidR="00C66034" w:rsidRPr="00C66034" w:rsidRDefault="00C66034">
      <w:pPr>
        <w:ind w:left="720"/>
        <w:rPr>
          <w:color w:val="000000" w:themeColor="text1"/>
        </w:rPr>
        <w:pPrChange w:id="333" w:author="Rik de Wijn" w:date="2024-12-04T09:22:00Z" w16du:dateUtc="2024-12-04T08:22:00Z">
          <w:pPr>
            <w:numPr>
              <w:numId w:val="8"/>
            </w:numPr>
            <w:ind w:left="720" w:hanging="360"/>
          </w:pPr>
        </w:pPrChange>
      </w:pPr>
    </w:p>
    <w:p w14:paraId="495F8BB2" w14:textId="1680806E" w:rsidR="00B979D3" w:rsidRPr="005E72EB" w:rsidRDefault="005E1545" w:rsidP="00B979D3">
      <w:pPr>
        <w:rPr>
          <w:color w:val="000000" w:themeColor="text1"/>
        </w:rPr>
      </w:pPr>
      <w:r>
        <w:rPr>
          <w:color w:val="000000" w:themeColor="text1"/>
        </w:rPr>
        <w:t>This standard refers to</w:t>
      </w:r>
      <w:r w:rsidR="00B979D3">
        <w:rPr>
          <w:color w:val="000000" w:themeColor="text1"/>
        </w:rPr>
        <w:t xml:space="preserve"> the </w:t>
      </w:r>
      <w:r w:rsidR="00B979D3" w:rsidRPr="00B979D3">
        <w:rPr>
          <w:color w:val="000000" w:themeColor="text1"/>
        </w:rPr>
        <w:t>Medical device software -- Software life cycle processes</w:t>
      </w:r>
      <w:r w:rsidR="00B979D3">
        <w:rPr>
          <w:color w:val="000000" w:themeColor="text1"/>
        </w:rPr>
        <w:t>.</w:t>
      </w:r>
    </w:p>
    <w:p w14:paraId="5DC9C4D1"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Methods</w:t>
      </w:r>
    </w:p>
    <w:p w14:paraId="01AE6984" w14:textId="5D07C30A" w:rsidR="005E72EB" w:rsidRDefault="13D4FDE3" w:rsidP="00B979D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methods used in development of the software]</w:t>
      </w:r>
    </w:p>
    <w:p w14:paraId="5427510F" w14:textId="77777777" w:rsidR="00884EFD" w:rsidRPr="009C5A60" w:rsidRDefault="00884EFD" w:rsidP="00B979D3">
      <w:pPr>
        <w:pStyle w:val="VQTemplateinstructtion"/>
        <w:rPr>
          <w:b w:val="0"/>
          <w:color w:val="D0CECE" w:themeColor="background2" w:themeShade="E6"/>
          <w:lang w:eastAsia="en-US"/>
        </w:rPr>
      </w:pPr>
    </w:p>
    <w:p w14:paraId="0DD247DA" w14:textId="04E8B8FD" w:rsidR="00B979D3" w:rsidRDefault="00C66034" w:rsidP="00B979D3">
      <w:pPr>
        <w:pStyle w:val="VQTemplateinstructtion"/>
        <w:rPr>
          <w:b w:val="0"/>
          <w:i w:val="0"/>
          <w:color w:val="auto"/>
          <w:sz w:val="22"/>
          <w:lang w:eastAsia="en-US"/>
        </w:rPr>
      </w:pPr>
      <w:ins w:id="334" w:author="Rik de Wijn" w:date="2024-12-04T09:22:00Z" w16du:dateUtc="2024-12-04T08:22:00Z">
        <w:r>
          <w:rPr>
            <w:b w:val="0"/>
            <w:i w:val="0"/>
            <w:color w:val="auto"/>
            <w:sz w:val="22"/>
            <w:lang w:eastAsia="en-US"/>
          </w:rPr>
          <w:t>Methods for software development are covered in</w:t>
        </w:r>
      </w:ins>
      <w:ins w:id="335" w:author="Rik de Wijn" w:date="2024-12-03T16:36:00Z" w16du:dateUtc="2024-12-03T15:36:00Z">
        <w:r w:rsidR="00D57313">
          <w:rPr>
            <w:b w:val="0"/>
            <w:i w:val="0"/>
            <w:color w:val="auto"/>
            <w:sz w:val="22"/>
            <w:lang w:eastAsia="en-US"/>
          </w:rPr>
          <w:t xml:space="preserve"> SOP6300 and the underlying WI</w:t>
        </w:r>
      </w:ins>
      <w:ins w:id="336" w:author="Rik de Wijn" w:date="2024-12-03T16:37:00Z" w16du:dateUtc="2024-12-03T15:37:00Z">
        <w:r w:rsidR="00D57313">
          <w:rPr>
            <w:b w:val="0"/>
            <w:i w:val="0"/>
            <w:color w:val="auto"/>
            <w:sz w:val="22"/>
            <w:lang w:eastAsia="en-US"/>
          </w:rPr>
          <w:t>6302 – Sofware Coding Guidleine</w:t>
        </w:r>
      </w:ins>
      <w:del w:id="337" w:author="Rik de Wijn" w:date="2024-12-03T16:36:00Z" w16du:dateUtc="2024-12-03T15:36:00Z">
        <w:r w:rsidR="00B979D3" w:rsidRPr="000D5A73" w:rsidDel="00D57313">
          <w:rPr>
            <w:b w:val="0"/>
            <w:i w:val="0"/>
            <w:color w:val="auto"/>
            <w:sz w:val="22"/>
            <w:lang w:eastAsia="en-US"/>
          </w:rPr>
          <w:delText>Concepts and techniques of the SCRUM Agile software development method is used internally.</w:delText>
        </w:r>
      </w:del>
    </w:p>
    <w:p w14:paraId="73C1D6D7" w14:textId="77777777" w:rsidR="00A414B8" w:rsidRPr="000D5A73" w:rsidRDefault="00A414B8" w:rsidP="00B979D3">
      <w:pPr>
        <w:pStyle w:val="VQTemplateinstructtion"/>
        <w:rPr>
          <w:b w:val="0"/>
          <w:i w:val="0"/>
          <w:color w:val="auto"/>
          <w:sz w:val="22"/>
          <w:lang w:eastAsia="en-US"/>
        </w:rPr>
      </w:pPr>
    </w:p>
    <w:p w14:paraId="5DC9C4D4"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Tools</w:t>
      </w:r>
    </w:p>
    <w:p w14:paraId="5DC9C4D5" w14:textId="77777777" w:rsidR="00BB7C61" w:rsidRPr="009C5A60" w:rsidRDefault="13D4FDE3" w:rsidP="00BB7C61">
      <w:pPr>
        <w:pStyle w:val="VQTemplateinstructtion"/>
        <w:rPr>
          <w:b w:val="0"/>
          <w:color w:val="D0CECE" w:themeColor="background2" w:themeShade="E6"/>
          <w:lang w:eastAsia="en-US"/>
        </w:rPr>
      </w:pPr>
      <w:r w:rsidRPr="009C5A60">
        <w:rPr>
          <w:color w:val="D0CECE" w:themeColor="background2" w:themeShade="E6"/>
          <w:lang w:eastAsia="en-US"/>
        </w:rPr>
        <w:t>[</w:t>
      </w:r>
      <w:r w:rsidRPr="009C5A60">
        <w:rPr>
          <w:b w:val="0"/>
          <w:color w:val="D0CECE" w:themeColor="background2" w:themeShade="E6"/>
          <w:lang w:eastAsia="en-US"/>
        </w:rPr>
        <w:t>List here or include references to tools used in development of the software. Development tools can also be included in the SOUP Configuration Items List]</w:t>
      </w:r>
    </w:p>
    <w:p w14:paraId="3DFD2ED1" w14:textId="77777777" w:rsidR="008E6631" w:rsidRDefault="008E6631" w:rsidP="005E72EB">
      <w:pPr>
        <w:pStyle w:val="VQTemplateinstructtion"/>
        <w:rPr>
          <w:b w:val="0"/>
          <w:i w:val="0"/>
          <w:color w:val="000000" w:themeColor="text1"/>
          <w:sz w:val="22"/>
          <w:szCs w:val="22"/>
          <w:lang w:eastAsia="en-US"/>
        </w:rPr>
      </w:pPr>
    </w:p>
    <w:p w14:paraId="455DB061" w14:textId="533D92EE" w:rsidR="008E6631" w:rsidRDefault="008E6631" w:rsidP="005E72EB">
      <w:pPr>
        <w:pStyle w:val="VQTemplateinstructtion"/>
        <w:rPr>
          <w:b w:val="0"/>
          <w:i w:val="0"/>
          <w:color w:val="000000" w:themeColor="text1"/>
          <w:sz w:val="22"/>
          <w:szCs w:val="22"/>
          <w:lang w:eastAsia="en-US"/>
        </w:rPr>
      </w:pPr>
      <w:r>
        <w:rPr>
          <w:b w:val="0"/>
          <w:i w:val="0"/>
          <w:color w:val="000000" w:themeColor="text1"/>
          <w:sz w:val="22"/>
          <w:szCs w:val="22"/>
          <w:lang w:eastAsia="en-US"/>
        </w:rPr>
        <w:t xml:space="preserve">The </w:t>
      </w:r>
      <w:r w:rsidR="00AA0AEE">
        <w:rPr>
          <w:b w:val="0"/>
          <w:i w:val="0"/>
          <w:color w:val="000000" w:themeColor="text1"/>
          <w:sz w:val="22"/>
          <w:szCs w:val="22"/>
          <w:lang w:eastAsia="en-US"/>
        </w:rPr>
        <w:t xml:space="preserve">development tools are </w:t>
      </w:r>
      <w:r>
        <w:rPr>
          <w:b w:val="0"/>
          <w:i w:val="0"/>
          <w:color w:val="000000" w:themeColor="text1"/>
          <w:sz w:val="22"/>
          <w:szCs w:val="22"/>
          <w:lang w:eastAsia="en-US"/>
        </w:rPr>
        <w:t xml:space="preserve">outlined in the </w:t>
      </w:r>
      <w:r w:rsidR="00AA0AEE">
        <w:rPr>
          <w:b w:val="0"/>
          <w:i w:val="0"/>
          <w:color w:val="000000" w:themeColor="text1"/>
          <w:sz w:val="22"/>
          <w:szCs w:val="22"/>
          <w:lang w:eastAsia="en-US"/>
        </w:rPr>
        <w:t>soup configuration list</w:t>
      </w:r>
      <w:r w:rsidR="00884EFD">
        <w:rPr>
          <w:b w:val="0"/>
          <w:i w:val="0"/>
          <w:color w:val="000000" w:themeColor="text1"/>
          <w:sz w:val="22"/>
          <w:szCs w:val="22"/>
          <w:lang w:eastAsia="en-US"/>
        </w:rPr>
        <w:t xml:space="preserve"> in section </w:t>
      </w:r>
      <w:r w:rsidR="00884EFD">
        <w:rPr>
          <w:b w:val="0"/>
          <w:i w:val="0"/>
          <w:color w:val="000000" w:themeColor="text1"/>
          <w:sz w:val="22"/>
          <w:szCs w:val="22"/>
          <w:lang w:eastAsia="en-US"/>
        </w:rPr>
        <w:fldChar w:fldCharType="begin"/>
      </w:r>
      <w:r w:rsidR="00884EFD">
        <w:rPr>
          <w:b w:val="0"/>
          <w:i w:val="0"/>
          <w:color w:val="000000" w:themeColor="text1"/>
          <w:sz w:val="22"/>
          <w:szCs w:val="22"/>
          <w:lang w:eastAsia="en-US"/>
        </w:rPr>
        <w:instrText xml:space="preserve"> REF _Ref63864553 \r \h </w:instrText>
      </w:r>
      <w:r w:rsidR="00884EFD">
        <w:rPr>
          <w:b w:val="0"/>
          <w:i w:val="0"/>
          <w:color w:val="000000" w:themeColor="text1"/>
          <w:sz w:val="22"/>
          <w:szCs w:val="22"/>
          <w:lang w:eastAsia="en-US"/>
        </w:rPr>
      </w:r>
      <w:r w:rsidR="00884EFD">
        <w:rPr>
          <w:b w:val="0"/>
          <w:i w:val="0"/>
          <w:color w:val="000000" w:themeColor="text1"/>
          <w:sz w:val="22"/>
          <w:szCs w:val="22"/>
          <w:lang w:eastAsia="en-US"/>
        </w:rPr>
        <w:fldChar w:fldCharType="separate"/>
      </w:r>
      <w:r w:rsidR="00884EFD">
        <w:rPr>
          <w:b w:val="0"/>
          <w:i w:val="0"/>
          <w:color w:val="000000" w:themeColor="text1"/>
          <w:sz w:val="22"/>
          <w:szCs w:val="22"/>
          <w:lang w:eastAsia="en-US"/>
        </w:rPr>
        <w:t>10</w:t>
      </w:r>
      <w:r w:rsidR="00884EFD">
        <w:rPr>
          <w:b w:val="0"/>
          <w:i w:val="0"/>
          <w:color w:val="000000" w:themeColor="text1"/>
          <w:sz w:val="22"/>
          <w:szCs w:val="22"/>
          <w:lang w:eastAsia="en-US"/>
        </w:rPr>
        <w:fldChar w:fldCharType="end"/>
      </w:r>
      <w:r w:rsidR="00884EFD">
        <w:rPr>
          <w:b w:val="0"/>
          <w:i w:val="0"/>
          <w:color w:val="000000" w:themeColor="text1"/>
          <w:sz w:val="22"/>
          <w:szCs w:val="22"/>
          <w:lang w:eastAsia="en-US"/>
        </w:rPr>
        <w:t>.</w:t>
      </w:r>
    </w:p>
    <w:p w14:paraId="31B9E088" w14:textId="7C6E9834" w:rsidR="005E72EB" w:rsidRPr="005E72EB" w:rsidRDefault="00D57313">
      <w:pPr>
        <w:pStyle w:val="VQTemplateinstructtion"/>
        <w:tabs>
          <w:tab w:val="left" w:pos="1500"/>
        </w:tabs>
        <w:rPr>
          <w:b w:val="0"/>
          <w:i w:val="0"/>
          <w:color w:val="000000" w:themeColor="text1"/>
          <w:lang w:eastAsia="en-US"/>
        </w:rPr>
        <w:pPrChange w:id="338" w:author="Rik de Wijn" w:date="2024-12-03T16:38:00Z" w16du:dateUtc="2024-12-03T15:38:00Z">
          <w:pPr>
            <w:pStyle w:val="VQTemplateinstructtion"/>
          </w:pPr>
        </w:pPrChange>
      </w:pPr>
      <w:ins w:id="339" w:author="Rik de Wijn" w:date="2024-12-03T16:38:00Z" w16du:dateUtc="2024-12-03T15:38:00Z">
        <w:r>
          <w:rPr>
            <w:b w:val="0"/>
            <w:i w:val="0"/>
            <w:color w:val="000000" w:themeColor="text1"/>
            <w:lang w:eastAsia="en-US"/>
          </w:rPr>
          <w:tab/>
        </w:r>
      </w:ins>
    </w:p>
    <w:p w14:paraId="5DC9C4D6" w14:textId="4362DC05" w:rsidR="00BB7C61" w:rsidRPr="009C5A60" w:rsidRDefault="13D4FDE3" w:rsidP="005E72EB">
      <w:pPr>
        <w:pStyle w:val="VQTemplateinstructtion"/>
        <w:rPr>
          <w:b w:val="0"/>
          <w:color w:val="D0CECE" w:themeColor="background2" w:themeShade="E6"/>
          <w:lang w:eastAsia="en-US"/>
        </w:rPr>
      </w:pPr>
      <w:r w:rsidRPr="009C5A60">
        <w:rPr>
          <w:b w:val="0"/>
          <w:color w:val="D0CECE" w:themeColor="background2" w:themeShade="E6"/>
          <w:lang w:eastAsia="en-US"/>
        </w:rPr>
        <w:t>[</w:t>
      </w:r>
      <w:r w:rsidR="009C5A60" w:rsidRPr="009C5A60">
        <w:rPr>
          <w:b w:val="0"/>
          <w:color w:val="D0CECE" w:themeColor="background2" w:themeShade="E6"/>
          <w:lang w:eastAsia="en-US"/>
        </w:rPr>
        <w:t>Refer</w:t>
      </w:r>
      <w:r w:rsidRPr="009C5A60">
        <w:rPr>
          <w:b w:val="0"/>
          <w:color w:val="D0CECE" w:themeColor="background2" w:themeShade="E6"/>
          <w:lang w:eastAsia="en-US"/>
        </w:rPr>
        <w:t xml:space="preserve"> to the SOUP items list with the way how to identify the development tools in that list]</w:t>
      </w:r>
    </w:p>
    <w:p w14:paraId="4C0DA66C" w14:textId="77777777" w:rsidR="005E72EB" w:rsidRPr="005E72EB" w:rsidRDefault="005E72EB" w:rsidP="005E72EB">
      <w:pPr>
        <w:pStyle w:val="VQTemplateinstructtion"/>
        <w:rPr>
          <w:b w:val="0"/>
          <w:color w:val="000000" w:themeColor="text1"/>
          <w:lang w:eastAsia="en-US"/>
        </w:rPr>
      </w:pPr>
    </w:p>
    <w:p w14:paraId="5DC9C4D7" w14:textId="77777777" w:rsidR="00BB7C61" w:rsidRPr="004008D1" w:rsidRDefault="13D4FDE3" w:rsidP="00BB7C61">
      <w:pPr>
        <w:pStyle w:val="Heading3"/>
        <w:numPr>
          <w:ilvl w:val="2"/>
          <w:numId w:val="5"/>
        </w:numPr>
        <w:tabs>
          <w:tab w:val="left" w:pos="1588"/>
        </w:tabs>
        <w:spacing w:before="60"/>
        <w:jc w:val="left"/>
        <w:rPr>
          <w:color w:val="000000" w:themeColor="text1"/>
          <w:lang w:val="en-US"/>
        </w:rPr>
      </w:pPr>
      <w:r w:rsidRPr="004008D1">
        <w:rPr>
          <w:color w:val="000000" w:themeColor="text1"/>
          <w:lang w:val="en-US"/>
        </w:rPr>
        <w:t>Regulatory references</w:t>
      </w:r>
    </w:p>
    <w:p w14:paraId="5DC9C4D9" w14:textId="12C13A4A" w:rsidR="00BB7C61" w:rsidRPr="009C5A60" w:rsidRDefault="13D4FDE3" w:rsidP="13D4FDE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relevant regulations used in development of the software]</w:t>
      </w:r>
    </w:p>
    <w:p w14:paraId="241CE6B5" w14:textId="4B46A299" w:rsidR="000D5A73" w:rsidRPr="000D5A73" w:rsidRDefault="000D5A73" w:rsidP="000D5A73">
      <w:pPr>
        <w:pStyle w:val="ListParagraph"/>
        <w:numPr>
          <w:ilvl w:val="0"/>
          <w:numId w:val="8"/>
        </w:numPr>
        <w:spacing w:before="0" w:after="0"/>
        <w:jc w:val="left"/>
        <w:rPr>
          <w:rFonts w:cs="Arial"/>
          <w:szCs w:val="22"/>
          <w:lang w:val="en-US"/>
        </w:rPr>
      </w:pPr>
      <w:r w:rsidRPr="000D5A73">
        <w:rPr>
          <w:rFonts w:cs="Arial"/>
          <w:szCs w:val="22"/>
          <w:lang w:val="en-US"/>
        </w:rPr>
        <w:t>EU Directive 98/79/EC - ln Vitro</w:t>
      </w:r>
      <w:r>
        <w:rPr>
          <w:rFonts w:cs="Arial"/>
          <w:szCs w:val="22"/>
          <w:lang w:val="en-US"/>
        </w:rPr>
        <w:t xml:space="preserve"> </w:t>
      </w:r>
      <w:r w:rsidRPr="000D5A73">
        <w:rPr>
          <w:rFonts w:cs="Arial"/>
          <w:szCs w:val="22"/>
          <w:lang w:val="en-US"/>
        </w:rPr>
        <w:t>Diagnostic Medical Devices Directive</w:t>
      </w:r>
    </w:p>
    <w:p w14:paraId="53ABBA35" w14:textId="3C278821" w:rsidR="000D5A73" w:rsidRPr="000D5A73" w:rsidRDefault="000D5A73" w:rsidP="000D5A73">
      <w:pPr>
        <w:pStyle w:val="ListParagraph"/>
        <w:numPr>
          <w:ilvl w:val="0"/>
          <w:numId w:val="8"/>
        </w:numPr>
        <w:autoSpaceDE w:val="0"/>
        <w:autoSpaceDN w:val="0"/>
        <w:rPr>
          <w:rFonts w:cs="Arial"/>
          <w:szCs w:val="22"/>
        </w:rPr>
      </w:pPr>
      <w:r w:rsidRPr="000D5A73">
        <w:rPr>
          <w:rFonts w:cs="Arial"/>
          <w:szCs w:val="22"/>
        </w:rPr>
        <w:t xml:space="preserve">EU Regulation </w:t>
      </w:r>
      <w:r>
        <w:rPr>
          <w:rFonts w:cs="Arial"/>
          <w:szCs w:val="22"/>
        </w:rPr>
        <w:t>2017/</w:t>
      </w:r>
      <w:r w:rsidRPr="000D5A73">
        <w:rPr>
          <w:rFonts w:cs="Arial"/>
          <w:szCs w:val="22"/>
        </w:rPr>
        <w:t>746 - ln Vitro Diagnostic Medical Devices Regulation</w:t>
      </w:r>
    </w:p>
    <w:p w14:paraId="3325FD34" w14:textId="03CB82CD" w:rsidR="006308FD" w:rsidRDefault="006308FD">
      <w:pPr>
        <w:spacing w:before="0" w:after="0"/>
        <w:jc w:val="left"/>
        <w:rPr>
          <w:lang w:val="en-US" w:eastAsia="en-US"/>
        </w:rPr>
      </w:pPr>
      <w:r>
        <w:rPr>
          <w:lang w:val="en-US" w:eastAsia="en-US"/>
        </w:rPr>
        <w:br w:type="page"/>
      </w:r>
    </w:p>
    <w:p w14:paraId="2D38EFD1" w14:textId="77777777" w:rsidR="0047568B" w:rsidRPr="00134387" w:rsidRDefault="0047568B" w:rsidP="00BB7C61">
      <w:pPr>
        <w:rPr>
          <w:lang w:val="en-US" w:eastAsia="en-US"/>
        </w:rPr>
      </w:pPr>
    </w:p>
    <w:p w14:paraId="5DC9C4DB" w14:textId="7CD243B4" w:rsidR="00BB7C61" w:rsidRPr="008E6631" w:rsidRDefault="00BB7C61" w:rsidP="004B683D">
      <w:pPr>
        <w:pStyle w:val="Heading1"/>
      </w:pPr>
      <w:bookmarkStart w:id="340" w:name="_Toc63954585"/>
      <w:r w:rsidRPr="0C19D696">
        <w:t>Processes used in the development</w:t>
      </w:r>
      <w:bookmarkEnd w:id="340"/>
    </w:p>
    <w:p w14:paraId="5DC9C4DC" w14:textId="1F08F18F" w:rsidR="00BB7C61" w:rsidRDefault="13D4FDE3" w:rsidP="00BB7C61">
      <w:pPr>
        <w:rPr>
          <w:ins w:id="341" w:author="Rik de Wijn" w:date="2024-12-03T16:48:00Z" w16du:dateUtc="2024-12-03T15:48:00Z"/>
        </w:rPr>
      </w:pPr>
      <w:r>
        <w:t>The following process</w:t>
      </w:r>
      <w:r w:rsidR="00F5747B">
        <w:t>es</w:t>
      </w:r>
      <w:r>
        <w:t xml:space="preserve"> will be used during </w:t>
      </w:r>
      <w:r w:rsidR="008E6631">
        <w:t>the development of the medical d</w:t>
      </w:r>
      <w:r>
        <w:t>evice softwar</w:t>
      </w:r>
      <w:ins w:id="342" w:author="Rik de Wijn" w:date="2024-12-03T16:48:00Z" w16du:dateUtc="2024-12-03T15:48:00Z">
        <w:r w:rsidR="00A84523">
          <w:t>e (version updated to Dec-2024)</w:t>
        </w:r>
      </w:ins>
      <w:del w:id="343" w:author="Rik de Wijn" w:date="2024-12-03T16:48:00Z" w16du:dateUtc="2024-12-03T15:48:00Z">
        <w:r w:rsidDel="00A84523">
          <w:delText>e:</w:delText>
        </w:r>
      </w:del>
    </w:p>
    <w:p w14:paraId="4F06B426" w14:textId="77777777" w:rsidR="00A84523" w:rsidRDefault="00A84523" w:rsidP="00BB7C61"/>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29"/>
        <w:gridCol w:w="6295"/>
        <w:gridCol w:w="1236"/>
      </w:tblGrid>
      <w:tr w:rsidR="00BB7C61" w14:paraId="5DC9C4E0" w14:textId="77777777" w:rsidTr="005E72EB">
        <w:tc>
          <w:tcPr>
            <w:tcW w:w="1540" w:type="dxa"/>
            <w:tcBorders>
              <w:bottom w:val="single" w:sz="12" w:space="0" w:color="666666"/>
            </w:tcBorders>
            <w:shd w:val="clear" w:color="auto" w:fill="auto"/>
          </w:tcPr>
          <w:p w14:paraId="5DC9C4DD" w14:textId="77777777" w:rsidR="00BB7C61" w:rsidRPr="00296E3F" w:rsidRDefault="13D4FDE3" w:rsidP="00296E3F">
            <w:pPr>
              <w:rPr>
                <w:b/>
                <w:bCs/>
              </w:rPr>
            </w:pPr>
            <w:r w:rsidRPr="13D4FDE3">
              <w:rPr>
                <w:b/>
                <w:bCs/>
              </w:rPr>
              <w:t>Document ID</w:t>
            </w:r>
          </w:p>
        </w:tc>
        <w:tc>
          <w:tcPr>
            <w:tcW w:w="6501" w:type="dxa"/>
            <w:tcBorders>
              <w:bottom w:val="single" w:sz="12" w:space="0" w:color="666666"/>
            </w:tcBorders>
            <w:shd w:val="clear" w:color="auto" w:fill="auto"/>
          </w:tcPr>
          <w:p w14:paraId="5DC9C4DE" w14:textId="77777777" w:rsidR="00BB7C61" w:rsidRPr="00296E3F" w:rsidRDefault="13D4FDE3" w:rsidP="00296E3F">
            <w:pPr>
              <w:rPr>
                <w:b/>
                <w:bCs/>
              </w:rPr>
            </w:pPr>
            <w:r w:rsidRPr="13D4FDE3">
              <w:rPr>
                <w:b/>
                <w:bCs/>
              </w:rPr>
              <w:t>Title</w:t>
            </w:r>
          </w:p>
        </w:tc>
        <w:tc>
          <w:tcPr>
            <w:tcW w:w="1245" w:type="dxa"/>
            <w:tcBorders>
              <w:bottom w:val="single" w:sz="12" w:space="0" w:color="666666"/>
            </w:tcBorders>
            <w:shd w:val="clear" w:color="auto" w:fill="auto"/>
          </w:tcPr>
          <w:p w14:paraId="5DC9C4DF" w14:textId="77777777" w:rsidR="00BB7C61" w:rsidRPr="00296E3F" w:rsidRDefault="13D4FDE3" w:rsidP="00296E3F">
            <w:pPr>
              <w:rPr>
                <w:b/>
                <w:bCs/>
              </w:rPr>
            </w:pPr>
            <w:r w:rsidRPr="13D4FDE3">
              <w:rPr>
                <w:b/>
                <w:bCs/>
              </w:rPr>
              <w:t>Version</w:t>
            </w:r>
          </w:p>
        </w:tc>
      </w:tr>
      <w:tr w:rsidR="005E72EB" w:rsidRPr="004008D1" w14:paraId="5DC9C4E4" w14:textId="77777777" w:rsidTr="00655C74">
        <w:tc>
          <w:tcPr>
            <w:tcW w:w="1540" w:type="dxa"/>
            <w:shd w:val="clear" w:color="auto" w:fill="auto"/>
            <w:vAlign w:val="center"/>
          </w:tcPr>
          <w:p w14:paraId="5DC9C4E1" w14:textId="0CBB1809"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6300</w:t>
            </w:r>
          </w:p>
        </w:tc>
        <w:tc>
          <w:tcPr>
            <w:tcW w:w="6501" w:type="dxa"/>
            <w:shd w:val="clear" w:color="auto" w:fill="auto"/>
            <w:vAlign w:val="center"/>
          </w:tcPr>
          <w:p w14:paraId="5DC9C4E2" w14:textId="77777777" w:rsidR="005E72EB" w:rsidRPr="004008D1" w:rsidRDefault="005E72EB" w:rsidP="000E6BB5">
            <w:pPr>
              <w:jc w:val="left"/>
              <w:rPr>
                <w:color w:val="000000" w:themeColor="text1"/>
                <w:szCs w:val="22"/>
              </w:rPr>
            </w:pPr>
            <w:r w:rsidRPr="004008D1">
              <w:rPr>
                <w:color w:val="000000" w:themeColor="text1"/>
                <w:szCs w:val="22"/>
              </w:rPr>
              <w:t>Software Development</w:t>
            </w:r>
            <w:del w:id="344" w:author="Rik de Wijn" w:date="2024-12-03T16:46:00Z" w16du:dateUtc="2024-12-03T15:46:00Z">
              <w:r w:rsidRPr="004008D1" w:rsidDel="00A84523">
                <w:rPr>
                  <w:color w:val="000000" w:themeColor="text1"/>
                  <w:szCs w:val="22"/>
                </w:rPr>
                <w:delText xml:space="preserve"> Planning</w:delText>
              </w:r>
            </w:del>
          </w:p>
        </w:tc>
        <w:tc>
          <w:tcPr>
            <w:tcW w:w="1245" w:type="dxa"/>
            <w:shd w:val="clear" w:color="auto" w:fill="auto"/>
            <w:vAlign w:val="center"/>
          </w:tcPr>
          <w:p w14:paraId="5DC9C4E3" w14:textId="0879295D" w:rsidR="005E72EB" w:rsidRPr="004008D1" w:rsidRDefault="00A84523" w:rsidP="00655C74">
            <w:pPr>
              <w:pStyle w:val="VQTemplateinstructtion"/>
              <w:jc w:val="center"/>
              <w:rPr>
                <w:b w:val="0"/>
                <w:i w:val="0"/>
                <w:color w:val="000000" w:themeColor="text1"/>
                <w:sz w:val="22"/>
                <w:szCs w:val="22"/>
              </w:rPr>
            </w:pPr>
            <w:ins w:id="345" w:author="Rik de Wijn" w:date="2024-12-03T16:46:00Z" w16du:dateUtc="2024-12-03T15:46:00Z">
              <w:r>
                <w:rPr>
                  <w:b w:val="0"/>
                  <w:i w:val="0"/>
                  <w:color w:val="000000" w:themeColor="text1"/>
                  <w:sz w:val="22"/>
                  <w:szCs w:val="22"/>
                </w:rPr>
                <w:t>2</w:t>
              </w:r>
            </w:ins>
            <w:del w:id="346" w:author="Rik de Wijn" w:date="2024-12-03T16:46:00Z" w16du:dateUtc="2024-12-03T15:46:00Z">
              <w:r w:rsidR="005E72EB" w:rsidRPr="002D119B" w:rsidDel="00A84523">
                <w:rPr>
                  <w:b w:val="0"/>
                  <w:i w:val="0"/>
                  <w:color w:val="000000" w:themeColor="text1"/>
                  <w:sz w:val="22"/>
                  <w:szCs w:val="22"/>
                </w:rPr>
                <w:delText>1</w:delText>
              </w:r>
            </w:del>
            <w:r w:rsidR="005E72EB" w:rsidRPr="002D119B">
              <w:rPr>
                <w:b w:val="0"/>
                <w:i w:val="0"/>
                <w:color w:val="000000" w:themeColor="text1"/>
                <w:sz w:val="22"/>
                <w:szCs w:val="22"/>
              </w:rPr>
              <w:t>.0</w:t>
            </w:r>
          </w:p>
        </w:tc>
      </w:tr>
      <w:tr w:rsidR="00A84523" w:rsidRPr="004008D1" w14:paraId="23950445" w14:textId="77777777" w:rsidTr="00655C74">
        <w:trPr>
          <w:ins w:id="347" w:author="Rik de Wijn" w:date="2024-12-03T16:47:00Z"/>
        </w:trPr>
        <w:tc>
          <w:tcPr>
            <w:tcW w:w="1540" w:type="dxa"/>
            <w:shd w:val="clear" w:color="auto" w:fill="auto"/>
            <w:vAlign w:val="center"/>
          </w:tcPr>
          <w:p w14:paraId="2304EAC3" w14:textId="1405E584" w:rsidR="00A84523" w:rsidRPr="004008D1" w:rsidRDefault="00A84523" w:rsidP="000E6BB5">
            <w:pPr>
              <w:pStyle w:val="VQTemplateinstructtion"/>
              <w:rPr>
                <w:ins w:id="348" w:author="Rik de Wijn" w:date="2024-12-03T16:47:00Z" w16du:dateUtc="2024-12-03T15:47:00Z"/>
                <w:rFonts w:eastAsia="Arial" w:cs="Arial"/>
                <w:b w:val="0"/>
                <w:i w:val="0"/>
                <w:color w:val="000000" w:themeColor="text1"/>
                <w:sz w:val="22"/>
                <w:szCs w:val="22"/>
                <w:lang w:val="en-GB"/>
              </w:rPr>
            </w:pPr>
            <w:ins w:id="349" w:author="Rik de Wijn" w:date="2024-12-03T16:47:00Z" w16du:dateUtc="2024-12-03T15:47:00Z">
              <w:r>
                <w:rPr>
                  <w:rFonts w:eastAsia="Arial" w:cs="Arial"/>
                  <w:b w:val="0"/>
                  <w:i w:val="0"/>
                  <w:color w:val="000000" w:themeColor="text1"/>
                  <w:sz w:val="22"/>
                  <w:szCs w:val="22"/>
                  <w:lang w:val="en-GB"/>
                </w:rPr>
                <w:t>SOP6306</w:t>
              </w:r>
            </w:ins>
          </w:p>
        </w:tc>
        <w:tc>
          <w:tcPr>
            <w:tcW w:w="6501" w:type="dxa"/>
            <w:shd w:val="clear" w:color="auto" w:fill="auto"/>
            <w:vAlign w:val="center"/>
          </w:tcPr>
          <w:p w14:paraId="0EAEEF25" w14:textId="2C7CBB0C" w:rsidR="00A84523" w:rsidRPr="004008D1" w:rsidRDefault="00A84523" w:rsidP="000E6BB5">
            <w:pPr>
              <w:jc w:val="left"/>
              <w:rPr>
                <w:ins w:id="350" w:author="Rik de Wijn" w:date="2024-12-03T16:47:00Z" w16du:dateUtc="2024-12-03T15:47:00Z"/>
                <w:color w:val="000000" w:themeColor="text1"/>
                <w:szCs w:val="22"/>
              </w:rPr>
            </w:pPr>
            <w:ins w:id="351" w:author="Rik de Wijn" w:date="2024-12-03T16:47:00Z" w16du:dateUtc="2024-12-03T15:47:00Z">
              <w:r>
                <w:rPr>
                  <w:color w:val="000000" w:themeColor="text1"/>
                  <w:szCs w:val="22"/>
                </w:rPr>
                <w:t>Software Maintenance</w:t>
              </w:r>
            </w:ins>
          </w:p>
        </w:tc>
        <w:tc>
          <w:tcPr>
            <w:tcW w:w="1245" w:type="dxa"/>
            <w:shd w:val="clear" w:color="auto" w:fill="auto"/>
            <w:vAlign w:val="center"/>
          </w:tcPr>
          <w:p w14:paraId="681909AC" w14:textId="06EE6BD6" w:rsidR="00A84523" w:rsidRDefault="00A84523" w:rsidP="00655C74">
            <w:pPr>
              <w:pStyle w:val="VQTemplateinstructtion"/>
              <w:jc w:val="center"/>
              <w:rPr>
                <w:ins w:id="352" w:author="Rik de Wijn" w:date="2024-12-03T16:47:00Z" w16du:dateUtc="2024-12-03T15:47:00Z"/>
                <w:b w:val="0"/>
                <w:i w:val="0"/>
                <w:color w:val="000000" w:themeColor="text1"/>
                <w:sz w:val="22"/>
                <w:szCs w:val="22"/>
              </w:rPr>
            </w:pPr>
            <w:ins w:id="353" w:author="Rik de Wijn" w:date="2024-12-03T16:47:00Z" w16du:dateUtc="2024-12-03T15:47:00Z">
              <w:r>
                <w:rPr>
                  <w:b w:val="0"/>
                  <w:i w:val="0"/>
                  <w:color w:val="000000" w:themeColor="text1"/>
                  <w:sz w:val="22"/>
                  <w:szCs w:val="22"/>
                </w:rPr>
                <w:t>2.0</w:t>
              </w:r>
            </w:ins>
          </w:p>
        </w:tc>
      </w:tr>
      <w:tr w:rsidR="00A84523" w:rsidRPr="004008D1" w14:paraId="145DF6F4" w14:textId="77777777" w:rsidTr="00655C74">
        <w:trPr>
          <w:ins w:id="354" w:author="Rik de Wijn" w:date="2024-12-03T16:47:00Z"/>
        </w:trPr>
        <w:tc>
          <w:tcPr>
            <w:tcW w:w="1540" w:type="dxa"/>
            <w:shd w:val="clear" w:color="auto" w:fill="auto"/>
            <w:vAlign w:val="center"/>
          </w:tcPr>
          <w:p w14:paraId="068B5023" w14:textId="5D1CC4F4" w:rsidR="00A84523" w:rsidRDefault="00A84523" w:rsidP="000E6BB5">
            <w:pPr>
              <w:pStyle w:val="VQTemplateinstructtion"/>
              <w:rPr>
                <w:ins w:id="355" w:author="Rik de Wijn" w:date="2024-12-03T16:47:00Z" w16du:dateUtc="2024-12-03T15:47:00Z"/>
                <w:rFonts w:eastAsia="Arial" w:cs="Arial"/>
                <w:b w:val="0"/>
                <w:i w:val="0"/>
                <w:color w:val="000000" w:themeColor="text1"/>
                <w:sz w:val="22"/>
                <w:szCs w:val="22"/>
                <w:lang w:val="en-GB"/>
              </w:rPr>
            </w:pPr>
            <w:ins w:id="356" w:author="Rik de Wijn" w:date="2024-12-03T16:47:00Z" w16du:dateUtc="2024-12-03T15:47:00Z">
              <w:r>
                <w:rPr>
                  <w:rFonts w:eastAsia="Arial" w:cs="Arial"/>
                  <w:b w:val="0"/>
                  <w:i w:val="0"/>
                  <w:color w:val="000000" w:themeColor="text1"/>
                  <w:sz w:val="22"/>
                  <w:szCs w:val="22"/>
                  <w:lang w:val="en-GB"/>
                </w:rPr>
                <w:t>SOP6309</w:t>
              </w:r>
            </w:ins>
          </w:p>
        </w:tc>
        <w:tc>
          <w:tcPr>
            <w:tcW w:w="6501" w:type="dxa"/>
            <w:shd w:val="clear" w:color="auto" w:fill="auto"/>
            <w:vAlign w:val="center"/>
          </w:tcPr>
          <w:p w14:paraId="298E123A" w14:textId="772CAA4F" w:rsidR="00A84523" w:rsidRDefault="00A84523" w:rsidP="000E6BB5">
            <w:pPr>
              <w:jc w:val="left"/>
              <w:rPr>
                <w:ins w:id="357" w:author="Rik de Wijn" w:date="2024-12-03T16:47:00Z" w16du:dateUtc="2024-12-03T15:47:00Z"/>
                <w:color w:val="000000" w:themeColor="text1"/>
                <w:szCs w:val="22"/>
              </w:rPr>
            </w:pPr>
            <w:ins w:id="358" w:author="Rik de Wijn" w:date="2024-12-03T16:47:00Z" w16du:dateUtc="2024-12-03T15:47:00Z">
              <w:r>
                <w:rPr>
                  <w:color w:val="000000" w:themeColor="text1"/>
                  <w:szCs w:val="22"/>
                </w:rPr>
                <w:t xml:space="preserve">Software </w:t>
              </w:r>
            </w:ins>
            <w:ins w:id="359" w:author="Rik de Wijn" w:date="2024-12-03T16:48:00Z" w16du:dateUtc="2024-12-03T15:48:00Z">
              <w:r>
                <w:rPr>
                  <w:color w:val="000000" w:themeColor="text1"/>
                  <w:szCs w:val="22"/>
                </w:rPr>
                <w:t>configuration management</w:t>
              </w:r>
            </w:ins>
          </w:p>
        </w:tc>
        <w:tc>
          <w:tcPr>
            <w:tcW w:w="1245" w:type="dxa"/>
            <w:shd w:val="clear" w:color="auto" w:fill="auto"/>
            <w:vAlign w:val="center"/>
          </w:tcPr>
          <w:p w14:paraId="4A5E07CC" w14:textId="58843E1A" w:rsidR="00A84523" w:rsidRDefault="00A84523" w:rsidP="00655C74">
            <w:pPr>
              <w:pStyle w:val="VQTemplateinstructtion"/>
              <w:jc w:val="center"/>
              <w:rPr>
                <w:ins w:id="360" w:author="Rik de Wijn" w:date="2024-12-03T16:47:00Z" w16du:dateUtc="2024-12-03T15:47:00Z"/>
                <w:b w:val="0"/>
                <w:i w:val="0"/>
                <w:color w:val="000000" w:themeColor="text1"/>
                <w:sz w:val="22"/>
                <w:szCs w:val="22"/>
              </w:rPr>
            </w:pPr>
            <w:ins w:id="361" w:author="Rik de Wijn" w:date="2024-12-03T16:48:00Z" w16du:dateUtc="2024-12-03T15:48:00Z">
              <w:r>
                <w:rPr>
                  <w:b w:val="0"/>
                  <w:i w:val="0"/>
                  <w:color w:val="000000" w:themeColor="text1"/>
                  <w:sz w:val="22"/>
                  <w:szCs w:val="22"/>
                </w:rPr>
                <w:t>1.2</w:t>
              </w:r>
            </w:ins>
          </w:p>
        </w:tc>
      </w:tr>
      <w:tr w:rsidR="005E72EB" w:rsidRPr="004008D1" w:rsidDel="00A84523" w14:paraId="5DC9C4E8" w14:textId="73765509" w:rsidTr="00655C74">
        <w:trPr>
          <w:del w:id="362" w:author="Rik de Wijn" w:date="2024-12-03T16:47:00Z"/>
        </w:trPr>
        <w:tc>
          <w:tcPr>
            <w:tcW w:w="1540" w:type="dxa"/>
            <w:shd w:val="clear" w:color="auto" w:fill="auto"/>
            <w:vAlign w:val="center"/>
          </w:tcPr>
          <w:p w14:paraId="5DC9C4E5" w14:textId="6E9A935B" w:rsidR="005E72EB" w:rsidRPr="004008D1" w:rsidDel="00A84523" w:rsidRDefault="005E72EB" w:rsidP="000E6BB5">
            <w:pPr>
              <w:pStyle w:val="VQTemplateinstructtion"/>
              <w:rPr>
                <w:del w:id="363" w:author="Rik de Wijn" w:date="2024-12-03T16:47:00Z" w16du:dateUtc="2024-12-03T15:47:00Z"/>
                <w:b w:val="0"/>
                <w:bCs/>
                <w:i w:val="0"/>
                <w:color w:val="000000" w:themeColor="text1"/>
                <w:sz w:val="22"/>
                <w:szCs w:val="22"/>
              </w:rPr>
            </w:pPr>
            <w:del w:id="364" w:author="Rik de Wijn" w:date="2024-12-03T16:47:00Z" w16du:dateUtc="2024-12-03T15:47:00Z">
              <w:r w:rsidRPr="004008D1" w:rsidDel="00A84523">
                <w:rPr>
                  <w:rFonts w:eastAsia="Arial" w:cs="Arial"/>
                  <w:b w:val="0"/>
                  <w:i w:val="0"/>
                  <w:color w:val="000000" w:themeColor="text1"/>
                  <w:sz w:val="22"/>
                  <w:szCs w:val="22"/>
                  <w:lang w:val="en-GB"/>
                </w:rPr>
                <w:delText>SOP 6301</w:delText>
              </w:r>
            </w:del>
          </w:p>
        </w:tc>
        <w:tc>
          <w:tcPr>
            <w:tcW w:w="6501" w:type="dxa"/>
            <w:shd w:val="clear" w:color="auto" w:fill="auto"/>
            <w:vAlign w:val="center"/>
          </w:tcPr>
          <w:p w14:paraId="5DC9C4E6" w14:textId="1AE593AE" w:rsidR="005E72EB" w:rsidRPr="004008D1" w:rsidDel="00A84523" w:rsidRDefault="005E72EB" w:rsidP="000E6BB5">
            <w:pPr>
              <w:jc w:val="left"/>
              <w:rPr>
                <w:del w:id="365" w:author="Rik de Wijn" w:date="2024-12-03T16:47:00Z" w16du:dateUtc="2024-12-03T15:47:00Z"/>
                <w:color w:val="000000" w:themeColor="text1"/>
                <w:szCs w:val="22"/>
              </w:rPr>
            </w:pPr>
            <w:del w:id="366" w:author="Rik de Wijn" w:date="2024-12-03T16:47:00Z" w16du:dateUtc="2024-12-03T15:47:00Z">
              <w:r w:rsidRPr="004008D1" w:rsidDel="00A84523">
                <w:rPr>
                  <w:color w:val="000000" w:themeColor="text1"/>
                  <w:szCs w:val="22"/>
                </w:rPr>
                <w:delText>Software Specifications</w:delText>
              </w:r>
              <w:r w:rsidR="00F5747B" w:rsidDel="00A84523">
                <w:rPr>
                  <w:color w:val="000000" w:themeColor="text1"/>
                  <w:szCs w:val="22"/>
                </w:rPr>
                <w:delText xml:space="preserve"> Process</w:delText>
              </w:r>
            </w:del>
          </w:p>
        </w:tc>
        <w:tc>
          <w:tcPr>
            <w:tcW w:w="1245" w:type="dxa"/>
            <w:shd w:val="clear" w:color="auto" w:fill="auto"/>
            <w:vAlign w:val="center"/>
          </w:tcPr>
          <w:p w14:paraId="5DC9C4E7" w14:textId="045CB41C" w:rsidR="005E72EB" w:rsidRPr="004008D1" w:rsidDel="00A84523" w:rsidRDefault="005E72EB" w:rsidP="00655C74">
            <w:pPr>
              <w:pStyle w:val="VQTemplateinstructtion"/>
              <w:jc w:val="center"/>
              <w:rPr>
                <w:del w:id="367" w:author="Rik de Wijn" w:date="2024-12-03T16:47:00Z" w16du:dateUtc="2024-12-03T15:47:00Z"/>
                <w:b w:val="0"/>
                <w:i w:val="0"/>
                <w:color w:val="000000" w:themeColor="text1"/>
                <w:sz w:val="22"/>
                <w:szCs w:val="22"/>
              </w:rPr>
            </w:pPr>
            <w:del w:id="368" w:author="Rik de Wijn" w:date="2024-12-03T16:47:00Z" w16du:dateUtc="2024-12-03T15:47:00Z">
              <w:r w:rsidRPr="002D119B" w:rsidDel="00A84523">
                <w:rPr>
                  <w:b w:val="0"/>
                  <w:i w:val="0"/>
                  <w:color w:val="000000" w:themeColor="text1"/>
                  <w:sz w:val="22"/>
                  <w:szCs w:val="22"/>
                </w:rPr>
                <w:delText>1.0</w:delText>
              </w:r>
            </w:del>
          </w:p>
        </w:tc>
      </w:tr>
      <w:tr w:rsidR="005E72EB" w:rsidRPr="004008D1" w:rsidDel="00A84523" w14:paraId="5DC9C4EC" w14:textId="5358AE71" w:rsidTr="00655C74">
        <w:trPr>
          <w:del w:id="369" w:author="Rik de Wijn" w:date="2024-12-03T16:47:00Z"/>
        </w:trPr>
        <w:tc>
          <w:tcPr>
            <w:tcW w:w="1540" w:type="dxa"/>
            <w:shd w:val="clear" w:color="auto" w:fill="auto"/>
            <w:vAlign w:val="center"/>
          </w:tcPr>
          <w:p w14:paraId="5DC9C4E9" w14:textId="7CBCCDBD" w:rsidR="005E72EB" w:rsidRPr="004008D1" w:rsidDel="00A84523" w:rsidRDefault="005E72EB" w:rsidP="000E6BB5">
            <w:pPr>
              <w:pStyle w:val="VQTemplateinstructtion"/>
              <w:rPr>
                <w:del w:id="370" w:author="Rik de Wijn" w:date="2024-12-03T16:47:00Z" w16du:dateUtc="2024-12-03T15:47:00Z"/>
                <w:b w:val="0"/>
                <w:bCs/>
                <w:i w:val="0"/>
                <w:color w:val="000000" w:themeColor="text1"/>
                <w:sz w:val="22"/>
                <w:szCs w:val="22"/>
              </w:rPr>
            </w:pPr>
            <w:del w:id="371" w:author="Rik de Wijn" w:date="2024-12-03T16:47:00Z" w16du:dateUtc="2024-12-03T15:47:00Z">
              <w:r w:rsidRPr="004008D1" w:rsidDel="00A84523">
                <w:rPr>
                  <w:rFonts w:eastAsia="Arial" w:cs="Arial"/>
                  <w:b w:val="0"/>
                  <w:i w:val="0"/>
                  <w:color w:val="000000" w:themeColor="text1"/>
                  <w:sz w:val="22"/>
                  <w:szCs w:val="22"/>
                </w:rPr>
                <w:delText>SOP 6302</w:delText>
              </w:r>
            </w:del>
          </w:p>
        </w:tc>
        <w:tc>
          <w:tcPr>
            <w:tcW w:w="6501" w:type="dxa"/>
            <w:shd w:val="clear" w:color="auto" w:fill="auto"/>
            <w:vAlign w:val="center"/>
          </w:tcPr>
          <w:p w14:paraId="5DC9C4EA" w14:textId="5F54ED3D" w:rsidR="005E72EB" w:rsidRPr="004008D1" w:rsidDel="00A84523" w:rsidRDefault="005E72EB" w:rsidP="000E6BB5">
            <w:pPr>
              <w:jc w:val="left"/>
              <w:rPr>
                <w:del w:id="372" w:author="Rik de Wijn" w:date="2024-12-03T16:47:00Z" w16du:dateUtc="2024-12-03T15:47:00Z"/>
                <w:color w:val="000000" w:themeColor="text1"/>
                <w:szCs w:val="22"/>
              </w:rPr>
            </w:pPr>
            <w:del w:id="373" w:author="Rik de Wijn" w:date="2024-12-03T16:47:00Z" w16du:dateUtc="2024-12-03T15:47:00Z">
              <w:r w:rsidRPr="004008D1" w:rsidDel="00A84523">
                <w:rPr>
                  <w:color w:val="000000" w:themeColor="text1"/>
                  <w:szCs w:val="22"/>
                </w:rPr>
                <w:delText>Programming and Coding Guidelines</w:delText>
              </w:r>
            </w:del>
          </w:p>
        </w:tc>
        <w:tc>
          <w:tcPr>
            <w:tcW w:w="1245" w:type="dxa"/>
            <w:shd w:val="clear" w:color="auto" w:fill="auto"/>
            <w:vAlign w:val="center"/>
          </w:tcPr>
          <w:p w14:paraId="5DC9C4EB" w14:textId="17989354" w:rsidR="005E72EB" w:rsidRPr="004008D1" w:rsidDel="00A84523" w:rsidRDefault="005E72EB" w:rsidP="00655C74">
            <w:pPr>
              <w:pStyle w:val="VQTemplateinstructtion"/>
              <w:jc w:val="center"/>
              <w:rPr>
                <w:del w:id="374" w:author="Rik de Wijn" w:date="2024-12-03T16:47:00Z" w16du:dateUtc="2024-12-03T15:47:00Z"/>
                <w:b w:val="0"/>
                <w:i w:val="0"/>
                <w:color w:val="000000" w:themeColor="text1"/>
                <w:sz w:val="22"/>
                <w:szCs w:val="22"/>
              </w:rPr>
            </w:pPr>
            <w:del w:id="375" w:author="Rik de Wijn" w:date="2024-12-03T16:47:00Z" w16du:dateUtc="2024-12-03T15:47:00Z">
              <w:r w:rsidRPr="002D119B" w:rsidDel="00A84523">
                <w:rPr>
                  <w:b w:val="0"/>
                  <w:i w:val="0"/>
                  <w:color w:val="000000" w:themeColor="text1"/>
                  <w:sz w:val="22"/>
                  <w:szCs w:val="22"/>
                </w:rPr>
                <w:delText>1.0</w:delText>
              </w:r>
            </w:del>
          </w:p>
        </w:tc>
      </w:tr>
      <w:tr w:rsidR="005E72EB" w:rsidRPr="004008D1" w:rsidDel="00A84523" w14:paraId="5DC9C4F0" w14:textId="43C01CDB" w:rsidTr="00655C74">
        <w:trPr>
          <w:del w:id="376" w:author="Rik de Wijn" w:date="2024-12-03T16:47:00Z"/>
        </w:trPr>
        <w:tc>
          <w:tcPr>
            <w:tcW w:w="1540" w:type="dxa"/>
            <w:shd w:val="clear" w:color="auto" w:fill="auto"/>
            <w:vAlign w:val="center"/>
          </w:tcPr>
          <w:p w14:paraId="5DC9C4ED" w14:textId="1F4AFA06" w:rsidR="005E72EB" w:rsidRPr="004008D1" w:rsidDel="00A84523" w:rsidRDefault="005E72EB" w:rsidP="000E6BB5">
            <w:pPr>
              <w:pStyle w:val="VQTemplateinstructtion"/>
              <w:rPr>
                <w:del w:id="377" w:author="Rik de Wijn" w:date="2024-12-03T16:47:00Z" w16du:dateUtc="2024-12-03T15:47:00Z"/>
                <w:b w:val="0"/>
                <w:bCs/>
                <w:i w:val="0"/>
                <w:color w:val="000000" w:themeColor="text1"/>
                <w:sz w:val="22"/>
                <w:szCs w:val="22"/>
              </w:rPr>
            </w:pPr>
            <w:del w:id="378" w:author="Rik de Wijn" w:date="2024-12-03T16:47:00Z" w16du:dateUtc="2024-12-03T15:47:00Z">
              <w:r w:rsidRPr="004008D1" w:rsidDel="00A84523">
                <w:rPr>
                  <w:rFonts w:eastAsia="Arial" w:cs="Arial"/>
                  <w:b w:val="0"/>
                  <w:i w:val="0"/>
                  <w:color w:val="000000" w:themeColor="text1"/>
                  <w:sz w:val="22"/>
                  <w:szCs w:val="22"/>
                </w:rPr>
                <w:delText>SOP 6303</w:delText>
              </w:r>
            </w:del>
          </w:p>
        </w:tc>
        <w:tc>
          <w:tcPr>
            <w:tcW w:w="6501" w:type="dxa"/>
            <w:shd w:val="clear" w:color="auto" w:fill="auto"/>
            <w:vAlign w:val="center"/>
          </w:tcPr>
          <w:p w14:paraId="5DC9C4EE" w14:textId="68566584" w:rsidR="005E72EB" w:rsidRPr="004008D1" w:rsidDel="00A84523" w:rsidRDefault="005E72EB" w:rsidP="000E6BB5">
            <w:pPr>
              <w:jc w:val="left"/>
              <w:rPr>
                <w:del w:id="379" w:author="Rik de Wijn" w:date="2024-12-03T16:47:00Z" w16du:dateUtc="2024-12-03T15:47:00Z"/>
                <w:color w:val="000000" w:themeColor="text1"/>
                <w:szCs w:val="22"/>
              </w:rPr>
            </w:pPr>
            <w:del w:id="380" w:author="Rik de Wijn" w:date="2024-12-03T16:47:00Z" w16du:dateUtc="2024-12-03T15:47:00Z">
              <w:r w:rsidRPr="004008D1" w:rsidDel="00A84523">
                <w:rPr>
                  <w:color w:val="000000" w:themeColor="text1"/>
                  <w:szCs w:val="22"/>
                </w:rPr>
                <w:delText>Software Verification and Testing</w:delText>
              </w:r>
            </w:del>
          </w:p>
        </w:tc>
        <w:tc>
          <w:tcPr>
            <w:tcW w:w="1245" w:type="dxa"/>
            <w:shd w:val="clear" w:color="auto" w:fill="auto"/>
            <w:vAlign w:val="center"/>
          </w:tcPr>
          <w:p w14:paraId="5DC9C4EF" w14:textId="627F2BCC" w:rsidR="005E72EB" w:rsidRPr="004008D1" w:rsidDel="00A84523" w:rsidRDefault="005E72EB" w:rsidP="00655C74">
            <w:pPr>
              <w:pStyle w:val="VQTemplateinstructtion"/>
              <w:jc w:val="center"/>
              <w:rPr>
                <w:del w:id="381" w:author="Rik de Wijn" w:date="2024-12-03T16:47:00Z" w16du:dateUtc="2024-12-03T15:47:00Z"/>
                <w:b w:val="0"/>
                <w:i w:val="0"/>
                <w:color w:val="000000" w:themeColor="text1"/>
                <w:sz w:val="22"/>
                <w:szCs w:val="22"/>
              </w:rPr>
            </w:pPr>
            <w:del w:id="382" w:author="Rik de Wijn" w:date="2024-12-03T16:47:00Z" w16du:dateUtc="2024-12-03T15:47:00Z">
              <w:r w:rsidRPr="002D119B" w:rsidDel="00A84523">
                <w:rPr>
                  <w:b w:val="0"/>
                  <w:i w:val="0"/>
                  <w:color w:val="000000" w:themeColor="text1"/>
                  <w:sz w:val="22"/>
                  <w:szCs w:val="22"/>
                </w:rPr>
                <w:delText>1.0</w:delText>
              </w:r>
            </w:del>
          </w:p>
        </w:tc>
      </w:tr>
      <w:tr w:rsidR="005E72EB" w:rsidRPr="004008D1" w:rsidDel="00A84523" w14:paraId="5DC9C4F4" w14:textId="0D4438EF" w:rsidTr="00655C74">
        <w:trPr>
          <w:del w:id="383" w:author="Rik de Wijn" w:date="2024-12-03T16:47:00Z"/>
        </w:trPr>
        <w:tc>
          <w:tcPr>
            <w:tcW w:w="1540" w:type="dxa"/>
            <w:shd w:val="clear" w:color="auto" w:fill="auto"/>
            <w:vAlign w:val="center"/>
          </w:tcPr>
          <w:p w14:paraId="5DC9C4F1" w14:textId="2DBC6889" w:rsidR="005E72EB" w:rsidRPr="004008D1" w:rsidDel="00A84523" w:rsidRDefault="005E72EB" w:rsidP="000E6BB5">
            <w:pPr>
              <w:pStyle w:val="VQTemplateinstructtion"/>
              <w:rPr>
                <w:del w:id="384" w:author="Rik de Wijn" w:date="2024-12-03T16:47:00Z" w16du:dateUtc="2024-12-03T15:47:00Z"/>
                <w:b w:val="0"/>
                <w:bCs/>
                <w:i w:val="0"/>
                <w:color w:val="000000" w:themeColor="text1"/>
                <w:sz w:val="22"/>
                <w:szCs w:val="22"/>
              </w:rPr>
            </w:pPr>
            <w:del w:id="385" w:author="Rik de Wijn" w:date="2024-12-03T16:47:00Z" w16du:dateUtc="2024-12-03T15:47:00Z">
              <w:r w:rsidRPr="004008D1" w:rsidDel="00A84523">
                <w:rPr>
                  <w:rFonts w:eastAsia="Arial" w:cs="Arial"/>
                  <w:b w:val="0"/>
                  <w:i w:val="0"/>
                  <w:color w:val="000000" w:themeColor="text1"/>
                  <w:sz w:val="22"/>
                  <w:szCs w:val="22"/>
                </w:rPr>
                <w:delText>SOP 6304</w:delText>
              </w:r>
            </w:del>
          </w:p>
        </w:tc>
        <w:tc>
          <w:tcPr>
            <w:tcW w:w="6501" w:type="dxa"/>
            <w:shd w:val="clear" w:color="auto" w:fill="auto"/>
            <w:vAlign w:val="center"/>
          </w:tcPr>
          <w:p w14:paraId="5DC9C4F2" w14:textId="59D3029C" w:rsidR="005E72EB" w:rsidRPr="004008D1" w:rsidDel="00A84523" w:rsidRDefault="005E72EB" w:rsidP="000E6BB5">
            <w:pPr>
              <w:jc w:val="left"/>
              <w:rPr>
                <w:del w:id="386" w:author="Rik de Wijn" w:date="2024-12-03T16:47:00Z" w16du:dateUtc="2024-12-03T15:47:00Z"/>
                <w:color w:val="000000" w:themeColor="text1"/>
                <w:szCs w:val="22"/>
              </w:rPr>
            </w:pPr>
            <w:del w:id="387" w:author="Rik de Wijn" w:date="2024-12-03T16:47:00Z" w16du:dateUtc="2024-12-03T15:47:00Z">
              <w:r w:rsidRPr="004008D1" w:rsidDel="00A84523">
                <w:rPr>
                  <w:color w:val="000000" w:themeColor="text1"/>
                  <w:szCs w:val="22"/>
                </w:rPr>
                <w:delText>Software Release</w:delText>
              </w:r>
              <w:r w:rsidR="00F5747B" w:rsidDel="00A84523">
                <w:rPr>
                  <w:color w:val="000000" w:themeColor="text1"/>
                  <w:szCs w:val="22"/>
                </w:rPr>
                <w:delText xml:space="preserve"> Process</w:delText>
              </w:r>
            </w:del>
          </w:p>
        </w:tc>
        <w:tc>
          <w:tcPr>
            <w:tcW w:w="1245" w:type="dxa"/>
            <w:shd w:val="clear" w:color="auto" w:fill="auto"/>
            <w:vAlign w:val="center"/>
          </w:tcPr>
          <w:p w14:paraId="5DC9C4F3" w14:textId="243480F7" w:rsidR="005E72EB" w:rsidRPr="004008D1" w:rsidDel="00A84523" w:rsidRDefault="005E72EB" w:rsidP="00655C74">
            <w:pPr>
              <w:pStyle w:val="VQTemplateinstructtion"/>
              <w:jc w:val="center"/>
              <w:rPr>
                <w:del w:id="388" w:author="Rik de Wijn" w:date="2024-12-03T16:47:00Z" w16du:dateUtc="2024-12-03T15:47:00Z"/>
                <w:b w:val="0"/>
                <w:i w:val="0"/>
                <w:color w:val="000000" w:themeColor="text1"/>
                <w:sz w:val="22"/>
                <w:szCs w:val="22"/>
              </w:rPr>
            </w:pPr>
            <w:del w:id="389" w:author="Rik de Wijn" w:date="2024-12-03T16:47:00Z" w16du:dateUtc="2024-12-03T15:47:00Z">
              <w:r w:rsidRPr="002D119B" w:rsidDel="00A84523">
                <w:rPr>
                  <w:b w:val="0"/>
                  <w:i w:val="0"/>
                  <w:color w:val="000000" w:themeColor="text1"/>
                  <w:sz w:val="22"/>
                  <w:szCs w:val="22"/>
                </w:rPr>
                <w:delText>1.0</w:delText>
              </w:r>
            </w:del>
          </w:p>
        </w:tc>
      </w:tr>
      <w:tr w:rsidR="005E72EB" w:rsidRPr="004008D1" w:rsidDel="00A84523" w14:paraId="5508A583" w14:textId="44BB1516" w:rsidTr="00655C74">
        <w:trPr>
          <w:del w:id="390" w:author="Rik de Wijn" w:date="2024-12-03T16:47:00Z"/>
        </w:trPr>
        <w:tc>
          <w:tcPr>
            <w:tcW w:w="0" w:type="auto"/>
            <w:shd w:val="clear" w:color="auto" w:fill="auto"/>
            <w:vAlign w:val="center"/>
          </w:tcPr>
          <w:p w14:paraId="6A6DCF21" w14:textId="2C2DEC4D" w:rsidR="005E72EB" w:rsidRPr="004008D1" w:rsidDel="00A84523" w:rsidRDefault="005E72EB" w:rsidP="000E6BB5">
            <w:pPr>
              <w:jc w:val="left"/>
              <w:rPr>
                <w:del w:id="391" w:author="Rik de Wijn" w:date="2024-12-03T16:47:00Z" w16du:dateUtc="2024-12-03T15:47:00Z"/>
                <w:color w:val="000000" w:themeColor="text1"/>
                <w:szCs w:val="22"/>
              </w:rPr>
            </w:pPr>
            <w:del w:id="392" w:author="Rik de Wijn" w:date="2024-12-03T16:47:00Z" w16du:dateUtc="2024-12-03T15:47:00Z">
              <w:r w:rsidRPr="004008D1" w:rsidDel="00A84523">
                <w:rPr>
                  <w:rFonts w:eastAsia="Arial" w:cs="Arial"/>
                  <w:color w:val="000000" w:themeColor="text1"/>
                  <w:szCs w:val="22"/>
                </w:rPr>
                <w:delText>SOP</w:delText>
              </w:r>
              <w:r w:rsidRPr="004008D1" w:rsidDel="00A84523">
                <w:rPr>
                  <w:rFonts w:eastAsia="Arial" w:cs="Arial"/>
                  <w:iCs/>
                  <w:color w:val="000000" w:themeColor="text1"/>
                  <w:szCs w:val="22"/>
                </w:rPr>
                <w:delText xml:space="preserve"> 6305</w:delText>
              </w:r>
            </w:del>
          </w:p>
        </w:tc>
        <w:tc>
          <w:tcPr>
            <w:tcW w:w="0" w:type="auto"/>
            <w:shd w:val="clear" w:color="auto" w:fill="auto"/>
            <w:vAlign w:val="center"/>
          </w:tcPr>
          <w:p w14:paraId="76687191" w14:textId="537D78DB" w:rsidR="005E72EB" w:rsidRPr="004008D1" w:rsidDel="00A84523" w:rsidRDefault="005E72EB" w:rsidP="000E6BB5">
            <w:pPr>
              <w:jc w:val="left"/>
              <w:rPr>
                <w:del w:id="393" w:author="Rik de Wijn" w:date="2024-12-03T16:47:00Z" w16du:dateUtc="2024-12-03T15:47:00Z"/>
                <w:color w:val="000000" w:themeColor="text1"/>
                <w:szCs w:val="22"/>
              </w:rPr>
            </w:pPr>
            <w:del w:id="394" w:author="Rik de Wijn" w:date="2024-12-03T16:47:00Z" w16du:dateUtc="2024-12-03T15:47:00Z">
              <w:r w:rsidRPr="004008D1" w:rsidDel="00A84523">
                <w:rPr>
                  <w:bCs/>
                  <w:color w:val="000000" w:themeColor="text1"/>
                  <w:szCs w:val="22"/>
                </w:rPr>
                <w:delText>Software Deployment</w:delText>
              </w:r>
              <w:r w:rsidR="00F5747B" w:rsidDel="00A84523">
                <w:rPr>
                  <w:bCs/>
                  <w:color w:val="000000" w:themeColor="text1"/>
                  <w:szCs w:val="22"/>
                </w:rPr>
                <w:delText xml:space="preserve"> Process</w:delText>
              </w:r>
            </w:del>
          </w:p>
        </w:tc>
        <w:tc>
          <w:tcPr>
            <w:tcW w:w="0" w:type="auto"/>
            <w:shd w:val="clear" w:color="auto" w:fill="auto"/>
            <w:vAlign w:val="center"/>
          </w:tcPr>
          <w:p w14:paraId="2A4B42F1" w14:textId="794770B0" w:rsidR="005E72EB" w:rsidRPr="004008D1" w:rsidDel="00A84523" w:rsidRDefault="005E72EB" w:rsidP="00655C74">
            <w:pPr>
              <w:jc w:val="center"/>
              <w:rPr>
                <w:del w:id="395" w:author="Rik de Wijn" w:date="2024-12-03T16:47:00Z" w16du:dateUtc="2024-12-03T15:47:00Z"/>
              </w:rPr>
            </w:pPr>
            <w:del w:id="396" w:author="Rik de Wijn" w:date="2024-12-03T16:47:00Z" w16du:dateUtc="2024-12-03T15:47:00Z">
              <w:r w:rsidRPr="005E72EB" w:rsidDel="00A84523">
                <w:delText>1.0</w:delText>
              </w:r>
            </w:del>
          </w:p>
        </w:tc>
      </w:tr>
      <w:tr w:rsidR="005E72EB" w:rsidRPr="004008D1" w14:paraId="14F4FF74" w14:textId="77777777" w:rsidTr="00655C74">
        <w:tc>
          <w:tcPr>
            <w:tcW w:w="0" w:type="auto"/>
            <w:shd w:val="clear" w:color="auto" w:fill="auto"/>
            <w:vAlign w:val="center"/>
          </w:tcPr>
          <w:p w14:paraId="4E1C4895" w14:textId="4A8745D9"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4500</w:t>
            </w:r>
          </w:p>
        </w:tc>
        <w:tc>
          <w:tcPr>
            <w:tcW w:w="0" w:type="auto"/>
            <w:shd w:val="clear" w:color="auto" w:fill="auto"/>
            <w:vAlign w:val="center"/>
          </w:tcPr>
          <w:p w14:paraId="7428826F" w14:textId="59507481" w:rsidR="005E72EB" w:rsidRPr="004008D1" w:rsidRDefault="005E72EB" w:rsidP="00F5747B">
            <w:pPr>
              <w:jc w:val="left"/>
              <w:rPr>
                <w:color w:val="000000" w:themeColor="text1"/>
                <w:szCs w:val="22"/>
              </w:rPr>
            </w:pPr>
            <w:r w:rsidRPr="004008D1">
              <w:rPr>
                <w:bCs/>
                <w:color w:val="000000" w:themeColor="text1"/>
                <w:szCs w:val="22"/>
              </w:rPr>
              <w:t xml:space="preserve">Risk </w:t>
            </w:r>
            <w:r w:rsidR="00F5747B">
              <w:rPr>
                <w:bCs/>
                <w:color w:val="000000" w:themeColor="text1"/>
                <w:szCs w:val="22"/>
              </w:rPr>
              <w:t>M</w:t>
            </w:r>
            <w:r w:rsidRPr="004008D1">
              <w:rPr>
                <w:bCs/>
                <w:color w:val="000000" w:themeColor="text1"/>
                <w:szCs w:val="22"/>
              </w:rPr>
              <w:t xml:space="preserve">anagement </w:t>
            </w:r>
            <w:r w:rsidR="00F5747B">
              <w:rPr>
                <w:bCs/>
                <w:color w:val="000000" w:themeColor="text1"/>
                <w:szCs w:val="22"/>
              </w:rPr>
              <w:t>Process</w:t>
            </w:r>
          </w:p>
        </w:tc>
        <w:tc>
          <w:tcPr>
            <w:tcW w:w="0" w:type="auto"/>
            <w:shd w:val="clear" w:color="auto" w:fill="auto"/>
            <w:vAlign w:val="center"/>
          </w:tcPr>
          <w:p w14:paraId="65BD6EEC" w14:textId="40848FB8" w:rsidR="005E72EB" w:rsidRPr="004008D1" w:rsidRDefault="00D26CFF" w:rsidP="00655C74">
            <w:pPr>
              <w:pStyle w:val="VQTemplateinstructtion"/>
              <w:jc w:val="center"/>
              <w:rPr>
                <w:b w:val="0"/>
                <w:i w:val="0"/>
                <w:color w:val="000000" w:themeColor="text1"/>
                <w:sz w:val="22"/>
                <w:szCs w:val="22"/>
              </w:rPr>
            </w:pPr>
            <w:ins w:id="397" w:author="Rik de Wijn" w:date="2024-12-03T16:49:00Z" w16du:dateUtc="2024-12-03T15:49:00Z">
              <w:r>
                <w:rPr>
                  <w:b w:val="0"/>
                  <w:i w:val="0"/>
                  <w:color w:val="000000" w:themeColor="text1"/>
                  <w:sz w:val="22"/>
                  <w:szCs w:val="22"/>
                </w:rPr>
                <w:t>2.0</w:t>
              </w:r>
            </w:ins>
            <w:del w:id="398" w:author="Rik de Wijn" w:date="2024-12-03T16:49:00Z" w16du:dateUtc="2024-12-03T15:49:00Z">
              <w:r w:rsidR="005E72EB" w:rsidRPr="002D119B" w:rsidDel="00D26CFF">
                <w:rPr>
                  <w:b w:val="0"/>
                  <w:i w:val="0"/>
                  <w:color w:val="000000" w:themeColor="text1"/>
                  <w:sz w:val="22"/>
                  <w:szCs w:val="22"/>
                </w:rPr>
                <w:delText>1.</w:delText>
              </w:r>
              <w:r w:rsidR="00A414B8" w:rsidDel="00D26CFF">
                <w:rPr>
                  <w:b w:val="0"/>
                  <w:i w:val="0"/>
                  <w:color w:val="000000" w:themeColor="text1"/>
                  <w:sz w:val="22"/>
                  <w:szCs w:val="22"/>
                </w:rPr>
                <w:delText>2</w:delText>
              </w:r>
            </w:del>
          </w:p>
        </w:tc>
      </w:tr>
      <w:tr w:rsidR="005E72EB" w:rsidRPr="004008D1" w14:paraId="717D2856" w14:textId="77777777" w:rsidTr="00655C74">
        <w:tc>
          <w:tcPr>
            <w:tcW w:w="0" w:type="auto"/>
            <w:shd w:val="clear" w:color="auto" w:fill="auto"/>
            <w:vAlign w:val="center"/>
          </w:tcPr>
          <w:p w14:paraId="31A7E1AD" w14:textId="2D7CD603"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4300</w:t>
            </w:r>
          </w:p>
        </w:tc>
        <w:tc>
          <w:tcPr>
            <w:tcW w:w="0" w:type="auto"/>
            <w:shd w:val="clear" w:color="auto" w:fill="auto"/>
            <w:vAlign w:val="center"/>
          </w:tcPr>
          <w:p w14:paraId="5FCF969A" w14:textId="15B7C44C" w:rsidR="005E72EB" w:rsidRPr="004008D1" w:rsidRDefault="005E72EB" w:rsidP="00F5747B">
            <w:pPr>
              <w:jc w:val="left"/>
              <w:rPr>
                <w:color w:val="000000" w:themeColor="text1"/>
                <w:szCs w:val="22"/>
              </w:rPr>
            </w:pPr>
            <w:r w:rsidRPr="004008D1">
              <w:rPr>
                <w:bCs/>
                <w:color w:val="000000" w:themeColor="text1"/>
                <w:szCs w:val="22"/>
              </w:rPr>
              <w:t xml:space="preserve">Change </w:t>
            </w:r>
            <w:r w:rsidR="00F5747B">
              <w:rPr>
                <w:bCs/>
                <w:color w:val="000000" w:themeColor="text1"/>
                <w:szCs w:val="22"/>
              </w:rPr>
              <w:t>C</w:t>
            </w:r>
            <w:r w:rsidRPr="004008D1">
              <w:rPr>
                <w:bCs/>
                <w:color w:val="000000" w:themeColor="text1"/>
                <w:szCs w:val="22"/>
              </w:rPr>
              <w:t>ontrol</w:t>
            </w:r>
          </w:p>
        </w:tc>
        <w:tc>
          <w:tcPr>
            <w:tcW w:w="0" w:type="auto"/>
            <w:shd w:val="clear" w:color="auto" w:fill="auto"/>
            <w:vAlign w:val="center"/>
          </w:tcPr>
          <w:p w14:paraId="5B385EBC" w14:textId="5739C5DB" w:rsidR="005E72EB" w:rsidRPr="004008D1" w:rsidRDefault="00D26CFF" w:rsidP="00F5747B">
            <w:pPr>
              <w:pStyle w:val="VQTemplateinstructtion"/>
              <w:jc w:val="center"/>
              <w:rPr>
                <w:b w:val="0"/>
                <w:i w:val="0"/>
                <w:color w:val="000000" w:themeColor="text1"/>
                <w:sz w:val="22"/>
                <w:szCs w:val="22"/>
              </w:rPr>
            </w:pPr>
            <w:ins w:id="399" w:author="Rik de Wijn" w:date="2024-12-03T16:49:00Z" w16du:dateUtc="2024-12-03T15:49:00Z">
              <w:r>
                <w:rPr>
                  <w:b w:val="0"/>
                  <w:i w:val="0"/>
                  <w:color w:val="000000" w:themeColor="text1"/>
                  <w:sz w:val="22"/>
                  <w:szCs w:val="22"/>
                </w:rPr>
                <w:t>3.1</w:t>
              </w:r>
            </w:ins>
            <w:del w:id="400" w:author="Rik de Wijn" w:date="2024-12-03T16:48:00Z" w16du:dateUtc="2024-12-03T15:48:00Z">
              <w:r w:rsidR="005E72EB" w:rsidRPr="002D119B" w:rsidDel="00A84523">
                <w:rPr>
                  <w:b w:val="0"/>
                  <w:i w:val="0"/>
                  <w:color w:val="000000" w:themeColor="text1"/>
                  <w:sz w:val="22"/>
                  <w:szCs w:val="22"/>
                </w:rPr>
                <w:delText>1.</w:delText>
              </w:r>
            </w:del>
          </w:p>
        </w:tc>
      </w:tr>
      <w:tr w:rsidR="00AC0EF6" w:rsidRPr="004008D1" w14:paraId="240548DE" w14:textId="77777777" w:rsidTr="00655C74">
        <w:tc>
          <w:tcPr>
            <w:tcW w:w="0" w:type="auto"/>
            <w:shd w:val="clear" w:color="auto" w:fill="auto"/>
            <w:vAlign w:val="center"/>
          </w:tcPr>
          <w:p w14:paraId="141B1939" w14:textId="79C94536" w:rsidR="00AC0EF6" w:rsidRPr="00590DA5" w:rsidRDefault="00AC0EF6" w:rsidP="000E6BB5">
            <w:pPr>
              <w:pStyle w:val="VQTemplateinstructtion"/>
              <w:rPr>
                <w:b w:val="0"/>
                <w:i w:val="0"/>
                <w:color w:val="000000" w:themeColor="text1"/>
                <w:sz w:val="22"/>
                <w:szCs w:val="22"/>
              </w:rPr>
            </w:pPr>
            <w:r>
              <w:rPr>
                <w:b w:val="0"/>
                <w:i w:val="0"/>
                <w:color w:val="000000" w:themeColor="text1"/>
                <w:sz w:val="22"/>
                <w:szCs w:val="22"/>
              </w:rPr>
              <w:t>SOP4600</w:t>
            </w:r>
          </w:p>
        </w:tc>
        <w:tc>
          <w:tcPr>
            <w:tcW w:w="0" w:type="auto"/>
            <w:shd w:val="clear" w:color="auto" w:fill="auto"/>
            <w:vAlign w:val="center"/>
          </w:tcPr>
          <w:p w14:paraId="6EA353DB" w14:textId="7B11FE58" w:rsidR="00AC0EF6" w:rsidRPr="004008D1" w:rsidRDefault="00AC0EF6" w:rsidP="00AC0EF6">
            <w:pPr>
              <w:jc w:val="left"/>
              <w:rPr>
                <w:bCs/>
                <w:color w:val="000000" w:themeColor="text1"/>
                <w:szCs w:val="22"/>
              </w:rPr>
            </w:pPr>
            <w:r w:rsidRPr="00AC0EF6">
              <w:rPr>
                <w:bCs/>
                <w:color w:val="000000" w:themeColor="text1"/>
                <w:szCs w:val="22"/>
              </w:rPr>
              <w:t>Validation of Computer Software used for production and QMS</w:t>
            </w:r>
          </w:p>
        </w:tc>
        <w:tc>
          <w:tcPr>
            <w:tcW w:w="0" w:type="auto"/>
            <w:shd w:val="clear" w:color="auto" w:fill="auto"/>
            <w:vAlign w:val="center"/>
          </w:tcPr>
          <w:p w14:paraId="0AD4E296" w14:textId="60B6F944" w:rsidR="00AC0EF6" w:rsidRPr="002D119B" w:rsidRDefault="00AC0EF6" w:rsidP="00655C74">
            <w:pPr>
              <w:pStyle w:val="VQTemplateinstructtion"/>
              <w:jc w:val="center"/>
              <w:rPr>
                <w:b w:val="0"/>
                <w:i w:val="0"/>
                <w:color w:val="000000" w:themeColor="text1"/>
                <w:sz w:val="22"/>
                <w:szCs w:val="22"/>
              </w:rPr>
            </w:pPr>
            <w:r>
              <w:rPr>
                <w:b w:val="0"/>
                <w:i w:val="0"/>
                <w:color w:val="000000" w:themeColor="text1"/>
                <w:sz w:val="22"/>
                <w:szCs w:val="22"/>
              </w:rPr>
              <w:t>1.</w:t>
            </w:r>
            <w:ins w:id="401" w:author="Rik de Wijn" w:date="2024-12-03T16:49:00Z" w16du:dateUtc="2024-12-03T15:49:00Z">
              <w:r w:rsidR="00D26CFF">
                <w:rPr>
                  <w:b w:val="0"/>
                  <w:i w:val="0"/>
                  <w:color w:val="000000" w:themeColor="text1"/>
                  <w:sz w:val="22"/>
                  <w:szCs w:val="22"/>
                </w:rPr>
                <w:t>2</w:t>
              </w:r>
            </w:ins>
            <w:del w:id="402" w:author="Rik de Wijn" w:date="2024-12-03T16:49:00Z" w16du:dateUtc="2024-12-03T15:49:00Z">
              <w:r w:rsidDel="00D26CFF">
                <w:rPr>
                  <w:b w:val="0"/>
                  <w:i w:val="0"/>
                  <w:color w:val="000000" w:themeColor="text1"/>
                  <w:sz w:val="22"/>
                  <w:szCs w:val="22"/>
                </w:rPr>
                <w:delText>0</w:delText>
              </w:r>
            </w:del>
          </w:p>
        </w:tc>
      </w:tr>
      <w:tr w:rsidR="00D26CFF" w:rsidRPr="004008D1" w14:paraId="046DB113" w14:textId="77777777" w:rsidTr="00655C74">
        <w:trPr>
          <w:ins w:id="403" w:author="Rik de Wijn" w:date="2024-12-03T16:49:00Z"/>
        </w:trPr>
        <w:tc>
          <w:tcPr>
            <w:tcW w:w="0" w:type="auto"/>
            <w:shd w:val="clear" w:color="auto" w:fill="auto"/>
            <w:vAlign w:val="center"/>
          </w:tcPr>
          <w:p w14:paraId="4BCF58C4" w14:textId="1523BD40" w:rsidR="00D26CFF" w:rsidRDefault="00D26CFF" w:rsidP="000E6BB5">
            <w:pPr>
              <w:pStyle w:val="VQTemplateinstructtion"/>
              <w:rPr>
                <w:ins w:id="404" w:author="Rik de Wijn" w:date="2024-12-03T16:49:00Z" w16du:dateUtc="2024-12-03T15:49:00Z"/>
                <w:b w:val="0"/>
                <w:i w:val="0"/>
                <w:color w:val="000000" w:themeColor="text1"/>
                <w:sz w:val="22"/>
                <w:szCs w:val="22"/>
              </w:rPr>
            </w:pPr>
            <w:ins w:id="405" w:author="Rik de Wijn" w:date="2024-12-03T16:49:00Z" w16du:dateUtc="2024-12-03T15:49:00Z">
              <w:r>
                <w:rPr>
                  <w:b w:val="0"/>
                  <w:i w:val="0"/>
                  <w:color w:val="000000" w:themeColor="text1"/>
                  <w:sz w:val="22"/>
                  <w:szCs w:val="22"/>
                </w:rPr>
                <w:t>SOP7350</w:t>
              </w:r>
            </w:ins>
          </w:p>
        </w:tc>
        <w:tc>
          <w:tcPr>
            <w:tcW w:w="0" w:type="auto"/>
            <w:shd w:val="clear" w:color="auto" w:fill="auto"/>
            <w:vAlign w:val="center"/>
          </w:tcPr>
          <w:p w14:paraId="6C8D32C3" w14:textId="759D8EFF" w:rsidR="00D26CFF" w:rsidRPr="00AC0EF6" w:rsidRDefault="00D26CFF" w:rsidP="00AC0EF6">
            <w:pPr>
              <w:jc w:val="left"/>
              <w:rPr>
                <w:ins w:id="406" w:author="Rik de Wijn" w:date="2024-12-03T16:49:00Z" w16du:dateUtc="2024-12-03T15:49:00Z"/>
                <w:bCs/>
                <w:color w:val="000000" w:themeColor="text1"/>
                <w:szCs w:val="22"/>
              </w:rPr>
            </w:pPr>
            <w:ins w:id="407" w:author="Rik de Wijn" w:date="2024-12-03T16:49:00Z" w16du:dateUtc="2024-12-03T15:49:00Z">
              <w:r>
                <w:rPr>
                  <w:bCs/>
                  <w:color w:val="000000" w:themeColor="text1"/>
                  <w:szCs w:val="22"/>
                </w:rPr>
                <w:t>Design and Development</w:t>
              </w:r>
            </w:ins>
          </w:p>
        </w:tc>
        <w:tc>
          <w:tcPr>
            <w:tcW w:w="0" w:type="auto"/>
            <w:shd w:val="clear" w:color="auto" w:fill="auto"/>
            <w:vAlign w:val="center"/>
          </w:tcPr>
          <w:p w14:paraId="7FE161B1" w14:textId="70688635" w:rsidR="00D26CFF" w:rsidRDefault="00D26CFF" w:rsidP="00655C74">
            <w:pPr>
              <w:pStyle w:val="VQTemplateinstructtion"/>
              <w:jc w:val="center"/>
              <w:rPr>
                <w:ins w:id="408" w:author="Rik de Wijn" w:date="2024-12-03T16:49:00Z" w16du:dateUtc="2024-12-03T15:49:00Z"/>
                <w:b w:val="0"/>
                <w:i w:val="0"/>
                <w:color w:val="000000" w:themeColor="text1"/>
                <w:sz w:val="22"/>
                <w:szCs w:val="22"/>
              </w:rPr>
            </w:pPr>
            <w:ins w:id="409" w:author="Rik de Wijn" w:date="2024-12-03T16:50:00Z" w16du:dateUtc="2024-12-03T15:50:00Z">
              <w:r>
                <w:rPr>
                  <w:b w:val="0"/>
                  <w:i w:val="0"/>
                  <w:color w:val="000000" w:themeColor="text1"/>
                  <w:sz w:val="22"/>
                  <w:szCs w:val="22"/>
                </w:rPr>
                <w:t>1.1</w:t>
              </w:r>
            </w:ins>
          </w:p>
        </w:tc>
      </w:tr>
    </w:tbl>
    <w:p w14:paraId="2DD154CB" w14:textId="77777777" w:rsidR="007D5C7F" w:rsidRPr="004008D1" w:rsidRDefault="007D5C7F" w:rsidP="00BB7C61">
      <w:pPr>
        <w:rPr>
          <w:color w:val="000000" w:themeColor="text1"/>
        </w:rPr>
      </w:pPr>
    </w:p>
    <w:p w14:paraId="5DC9C4F6" w14:textId="77777777" w:rsidR="00BB7C61" w:rsidRDefault="00BB7C61" w:rsidP="004B683D">
      <w:pPr>
        <w:pStyle w:val="Heading1"/>
      </w:pPr>
      <w:bookmarkStart w:id="410" w:name="_Toc63954586"/>
      <w:r>
        <w:t>Software Deliverables</w:t>
      </w:r>
      <w:bookmarkEnd w:id="410"/>
    </w:p>
    <w:p w14:paraId="5DC9C4F7"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rPr>
        <w:t>[Provide a list of the outcome of this development process. These should be all the software, it’s components and other items that are created to operate directly or indirectly with the medical device. This can also be provided in the Software Configuration List. In that case this section can be removed]</w:t>
      </w:r>
    </w:p>
    <w:p w14:paraId="5DC9C4F8" w14:textId="56E4B6DA" w:rsidR="00BB7C61" w:rsidRPr="00655C74" w:rsidRDefault="007918A8" w:rsidP="0047568B">
      <w:pPr>
        <w:pStyle w:val="ListParagraph"/>
        <w:numPr>
          <w:ilvl w:val="0"/>
          <w:numId w:val="10"/>
        </w:numPr>
        <w:rPr>
          <w:color w:val="000000" w:themeColor="text1"/>
        </w:rPr>
      </w:pPr>
      <w:r>
        <w:rPr>
          <w:bCs/>
          <w:color w:val="000000" w:themeColor="text1"/>
        </w:rPr>
        <w:t>DAS</w:t>
      </w:r>
      <w:del w:id="411" w:author="Rik de Wijn" w:date="2024-12-03T16:50:00Z" w16du:dateUtc="2024-12-03T15:50:00Z">
        <w:r w:rsidDel="00D26CFF">
          <w:rPr>
            <w:bCs/>
            <w:color w:val="000000" w:themeColor="text1"/>
          </w:rPr>
          <w:delText>-</w:delText>
        </w:r>
      </w:del>
      <w:r>
        <w:rPr>
          <w:bCs/>
          <w:color w:val="000000" w:themeColor="text1"/>
        </w:rPr>
        <w:t>COMBAT</w:t>
      </w:r>
      <w:r w:rsidR="7604E799" w:rsidRPr="00B41E95">
        <w:rPr>
          <w:bCs/>
          <w:color w:val="000000" w:themeColor="text1"/>
        </w:rPr>
        <w:t xml:space="preserve"> (</w:t>
      </w:r>
      <w:r w:rsidR="003A189C">
        <w:rPr>
          <w:bCs/>
          <w:color w:val="000000" w:themeColor="text1"/>
        </w:rPr>
        <w:t>R-package</w:t>
      </w:r>
      <w:r w:rsidR="7604E799" w:rsidRPr="00B41E95">
        <w:rPr>
          <w:bCs/>
          <w:color w:val="000000" w:themeColor="text1"/>
        </w:rPr>
        <w:t>)</w:t>
      </w:r>
    </w:p>
    <w:p w14:paraId="034EDADD" w14:textId="77777777" w:rsidR="000542DE" w:rsidRDefault="000542DE" w:rsidP="00655C74">
      <w:pPr>
        <w:rPr>
          <w:ins w:id="412" w:author="Rik de Wijn" w:date="2025-01-29T08:42:00Z" w16du:dateUtc="2025-01-29T07:42:00Z"/>
        </w:rPr>
      </w:pPr>
    </w:p>
    <w:p w14:paraId="2BFBC043" w14:textId="33D16650" w:rsidR="006C517E" w:rsidRDefault="006C517E" w:rsidP="00655C74">
      <w:r w:rsidRPr="006C517E">
        <w:t>T</w:t>
      </w:r>
      <w:r w:rsidR="003A189C">
        <w:t xml:space="preserve">he </w:t>
      </w:r>
      <w:r w:rsidR="00811BFC">
        <w:t xml:space="preserve">R-package </w:t>
      </w:r>
      <w:r w:rsidR="003A189C">
        <w:t>is</w:t>
      </w:r>
      <w:r w:rsidRPr="006C517E">
        <w:t xml:space="preserve"> the software product</w:t>
      </w:r>
      <w:r>
        <w:t xml:space="preserve">. </w:t>
      </w:r>
      <w:r w:rsidR="003A189C">
        <w:t>A s</w:t>
      </w:r>
      <w:r w:rsidRPr="006C517E">
        <w:t xml:space="preserve">oftware </w:t>
      </w:r>
      <w:r>
        <w:t xml:space="preserve">git </w:t>
      </w:r>
      <w:r w:rsidRPr="006C517E">
        <w:t>repositor</w:t>
      </w:r>
      <w:r w:rsidR="003A189C">
        <w:t>y i</w:t>
      </w:r>
      <w:r w:rsidR="00F5747B">
        <w:t xml:space="preserve">s </w:t>
      </w:r>
      <w:r>
        <w:t>delivered and located at:</w:t>
      </w:r>
    </w:p>
    <w:p w14:paraId="3A03CE82" w14:textId="6A4D1A3A" w:rsidR="00503831" w:rsidRDefault="00811BFC" w:rsidP="005E1545">
      <w:r>
        <w:t>https://github.com/pamgene/dascombat</w:t>
      </w:r>
    </w:p>
    <w:p w14:paraId="76CABE71" w14:textId="77777777" w:rsidR="00811BFC" w:rsidRDefault="00811BFC" w:rsidP="005E1545"/>
    <w:p w14:paraId="3A71C8F7" w14:textId="27DF8F69" w:rsidR="006E21CE" w:rsidRDefault="006C517E" w:rsidP="005E1545">
      <w:pPr>
        <w:rPr>
          <w:rFonts w:cs="Arial"/>
        </w:rPr>
      </w:pPr>
      <w:r w:rsidRPr="006C517E">
        <w:rPr>
          <w:rFonts w:cs="Arial"/>
        </w:rPr>
        <w:t>The soft</w:t>
      </w:r>
      <w:r>
        <w:rPr>
          <w:rFonts w:cs="Arial"/>
        </w:rPr>
        <w:t xml:space="preserve">ware repository contains </w:t>
      </w:r>
      <w:r w:rsidR="009C5A60">
        <w:rPr>
          <w:rFonts w:cs="Arial"/>
        </w:rPr>
        <w:t xml:space="preserve">all </w:t>
      </w:r>
      <w:r>
        <w:rPr>
          <w:rFonts w:cs="Arial"/>
        </w:rPr>
        <w:t>the</w:t>
      </w:r>
      <w:r w:rsidR="009C5A60">
        <w:rPr>
          <w:rFonts w:cs="Arial"/>
        </w:rPr>
        <w:t xml:space="preserve"> code, tests and documentation, unless otherwise specified</w:t>
      </w:r>
      <w:r w:rsidR="008A0D27">
        <w:rPr>
          <w:rFonts w:cs="Arial"/>
        </w:rPr>
        <w:t>.</w:t>
      </w:r>
    </w:p>
    <w:p w14:paraId="03CCDB03" w14:textId="41D59995" w:rsidR="006E21CE" w:rsidRPr="009C5A60" w:rsidRDefault="006E21CE" w:rsidP="005E1545">
      <w:pPr>
        <w:rPr>
          <w:rFonts w:cs="Arial"/>
        </w:rPr>
      </w:pPr>
      <w:r>
        <w:rPr>
          <w:rFonts w:cs="Arial"/>
        </w:rPr>
        <w:tab/>
      </w:r>
    </w:p>
    <w:p w14:paraId="5DC9C4F9" w14:textId="6FB0CA04" w:rsidR="00BB7C61" w:rsidRPr="002C78BC" w:rsidRDefault="00B41E95" w:rsidP="004B683D">
      <w:pPr>
        <w:pStyle w:val="Heading1"/>
      </w:pPr>
      <w:bookmarkStart w:id="413" w:name="_Toc63954587"/>
      <w:r w:rsidRPr="002C78BC">
        <w:t>Traceability</w:t>
      </w:r>
      <w:bookmarkEnd w:id="413"/>
    </w:p>
    <w:p w14:paraId="1D9DFB68" w14:textId="50C279AE" w:rsidR="005E1545" w:rsidRDefault="13D4FDE3" w:rsidP="00A26602">
      <w:pPr>
        <w:rPr>
          <w:color w:val="000000" w:themeColor="text1"/>
        </w:rPr>
      </w:pPr>
      <w:r w:rsidRPr="00B41E95">
        <w:rPr>
          <w:color w:val="000000" w:themeColor="text1"/>
        </w:rPr>
        <w:t>The traceability matrix provides the overview of relationships between the system requirements, software requirements, test results and risk control measures within the software. This matrix show</w:t>
      </w:r>
      <w:r w:rsidR="00733F06">
        <w:rPr>
          <w:color w:val="000000" w:themeColor="text1"/>
        </w:rPr>
        <w:t xml:space="preserve">s </w:t>
      </w:r>
      <w:r w:rsidRPr="00B41E95">
        <w:rPr>
          <w:color w:val="000000" w:themeColor="text1"/>
        </w:rPr>
        <w:t xml:space="preserve">all </w:t>
      </w:r>
      <w:r w:rsidR="00733F06">
        <w:rPr>
          <w:color w:val="000000" w:themeColor="text1"/>
        </w:rPr>
        <w:t>the specified</w:t>
      </w:r>
      <w:r w:rsidRPr="00B41E95">
        <w:rPr>
          <w:color w:val="000000" w:themeColor="text1"/>
        </w:rPr>
        <w:t xml:space="preserve"> requirements have been </w:t>
      </w:r>
      <w:r w:rsidR="00733F06">
        <w:rPr>
          <w:color w:val="000000" w:themeColor="text1"/>
        </w:rPr>
        <w:t>addressed,</w:t>
      </w:r>
      <w:r w:rsidRPr="00B41E95">
        <w:rPr>
          <w:color w:val="000000" w:themeColor="text1"/>
        </w:rPr>
        <w:t xml:space="preserve"> tested</w:t>
      </w:r>
      <w:r w:rsidR="00733F06">
        <w:rPr>
          <w:color w:val="000000" w:themeColor="text1"/>
        </w:rPr>
        <w:t xml:space="preserve">. It includes the list of implemented </w:t>
      </w:r>
      <w:r w:rsidRPr="00B41E95">
        <w:rPr>
          <w:color w:val="000000" w:themeColor="text1"/>
        </w:rPr>
        <w:t>risk contro</w:t>
      </w:r>
      <w:r w:rsidR="00733F06">
        <w:rPr>
          <w:color w:val="000000" w:themeColor="text1"/>
        </w:rPr>
        <w:t>l measures</w:t>
      </w:r>
      <w:r w:rsidRPr="00B41E95">
        <w:rPr>
          <w:color w:val="000000" w:themeColor="text1"/>
        </w:rPr>
        <w:t>.</w:t>
      </w:r>
    </w:p>
    <w:p w14:paraId="4FC2EB31" w14:textId="101DB21C" w:rsidR="005E1545" w:rsidRDefault="005E1545" w:rsidP="00A26602">
      <w:pPr>
        <w:rPr>
          <w:color w:val="000000" w:themeColor="text1"/>
        </w:rPr>
      </w:pPr>
      <w:r>
        <w:rPr>
          <w:color w:val="000000" w:themeColor="text1"/>
        </w:rPr>
        <w:lastRenderedPageBreak/>
        <w:t>The document</w:t>
      </w:r>
      <w:r w:rsidR="00811BFC">
        <w:rPr>
          <w:color w:val="000000" w:themeColor="text1"/>
        </w:rPr>
        <w:t>s</w:t>
      </w:r>
      <w:r>
        <w:rPr>
          <w:color w:val="000000" w:themeColor="text1"/>
        </w:rPr>
        <w:t xml:space="preserve"> outlining traceability </w:t>
      </w:r>
      <w:r w:rsidR="00811BFC">
        <w:rPr>
          <w:color w:val="000000" w:themeColor="text1"/>
        </w:rPr>
        <w:t>are</w:t>
      </w:r>
      <w:r w:rsidR="00884EFD">
        <w:rPr>
          <w:color w:val="000000" w:themeColor="text1"/>
        </w:rPr>
        <w:t>:</w:t>
      </w:r>
    </w:p>
    <w:p w14:paraId="7EDDF98F" w14:textId="76A76D6C" w:rsidR="00884EFD" w:rsidRPr="00884EFD" w:rsidRDefault="00884EFD" w:rsidP="00884EFD">
      <w:pPr>
        <w:pStyle w:val="ListParagraph"/>
        <w:numPr>
          <w:ilvl w:val="0"/>
          <w:numId w:val="39"/>
        </w:numPr>
        <w:rPr>
          <w:color w:val="000000" w:themeColor="text1"/>
        </w:rPr>
      </w:pPr>
      <w:r w:rsidRPr="00884EFD">
        <w:rPr>
          <w:color w:val="000000" w:themeColor="text1"/>
        </w:rPr>
        <w:t>Dascombat-6301-Traceability Matrix.xlsx</w:t>
      </w:r>
    </w:p>
    <w:p w14:paraId="0F36A2DB" w14:textId="031B9BB0" w:rsidR="00A26602" w:rsidRPr="00A26602" w:rsidRDefault="13D4FDE3" w:rsidP="004B683D">
      <w:pPr>
        <w:pStyle w:val="Heading1"/>
      </w:pPr>
      <w:bookmarkStart w:id="414" w:name="_Toc40350740"/>
      <w:bookmarkStart w:id="415" w:name="_Toc63954588"/>
      <w:bookmarkEnd w:id="414"/>
      <w:r>
        <w:t>Software Configuration List</w:t>
      </w:r>
      <w:bookmarkEnd w:id="415"/>
    </w:p>
    <w:p w14:paraId="062E4FCE" w14:textId="355F1F9C" w:rsidR="00005807" w:rsidRDefault="00005807" w:rsidP="00BB7C61">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sidR="00F5747B" w:rsidRPr="00F5747B">
        <w:rPr>
          <w:rFonts w:eastAsia="Arial" w:cs="Arial"/>
          <w:bCs/>
          <w:color w:val="000000" w:themeColor="text1"/>
        </w:rPr>
        <w:t xml:space="preserve"> is used</w:t>
      </w:r>
      <w:r>
        <w:rPr>
          <w:rFonts w:eastAsia="Arial" w:cs="Arial"/>
          <w:bCs/>
          <w:color w:val="000000" w:themeColor="text1"/>
        </w:rPr>
        <w:t xml:space="preserve">, this </w:t>
      </w:r>
      <w:r w:rsidR="00C1684D">
        <w:rPr>
          <w:rFonts w:eastAsia="Arial" w:cs="Arial"/>
          <w:bCs/>
          <w:color w:val="000000" w:themeColor="text1"/>
        </w:rPr>
        <w:t>will also highlight any potential conflicts between SOUP or</w:t>
      </w:r>
      <w:r>
        <w:rPr>
          <w:rFonts w:eastAsia="Arial" w:cs="Arial"/>
          <w:bCs/>
          <w:color w:val="000000" w:themeColor="text1"/>
        </w:rPr>
        <w:t xml:space="preserve"> DAS modules</w:t>
      </w:r>
      <w:r w:rsidR="00C1684D">
        <w:rPr>
          <w:rFonts w:eastAsia="Arial" w:cs="Arial"/>
          <w:bCs/>
          <w:color w:val="000000" w:themeColor="text1"/>
        </w:rPr>
        <w:t>.</w:t>
      </w:r>
    </w:p>
    <w:p w14:paraId="13BC06B4" w14:textId="2F59D59F" w:rsidR="0032561E" w:rsidRDefault="0032561E" w:rsidP="00BB7C61">
      <w:pPr>
        <w:rPr>
          <w:rFonts w:eastAsia="Arial" w:cs="Arial"/>
          <w:bCs/>
          <w:color w:val="000000" w:themeColor="text1"/>
        </w:rPr>
      </w:pPr>
      <w:r>
        <w:rPr>
          <w:rFonts w:eastAsia="Arial" w:cs="Arial"/>
          <w:bCs/>
          <w:color w:val="000000" w:themeColor="text1"/>
        </w:rPr>
        <w:t>The document outlining configuration is:</w:t>
      </w:r>
    </w:p>
    <w:p w14:paraId="16643212" w14:textId="2EB932D2" w:rsidR="007D5C7F" w:rsidRPr="00FA2513" w:rsidRDefault="00C04AC5" w:rsidP="00BB7C61">
      <w:pPr>
        <w:rPr>
          <w:rFonts w:ascii="Courier New" w:eastAsia="Arial" w:hAnsi="Courier New" w:cs="Courier New"/>
          <w:bCs/>
          <w:color w:val="000000" w:themeColor="text1"/>
        </w:rPr>
      </w:pPr>
      <w:r>
        <w:rPr>
          <w:rFonts w:ascii="Courier New" w:eastAsia="Arial" w:hAnsi="Courier New" w:cs="Courier New"/>
          <w:bCs/>
          <w:color w:val="000000" w:themeColor="text1"/>
        </w:rPr>
        <w:t>180601-6302 Software Configuration List</w:t>
      </w:r>
      <w:r w:rsidR="13D4FDE3" w:rsidRPr="00FA2513">
        <w:rPr>
          <w:rFonts w:ascii="Courier New" w:eastAsia="Arial" w:hAnsi="Courier New" w:cs="Courier New"/>
          <w:bCs/>
          <w:color w:val="000000" w:themeColor="text1"/>
        </w:rPr>
        <w:t>.xlsx</w:t>
      </w:r>
    </w:p>
    <w:p w14:paraId="1449FF67" w14:textId="75D7C3CB" w:rsidR="00C1684D" w:rsidRDefault="00C1684D" w:rsidP="00BB7C61">
      <w:pPr>
        <w:rPr>
          <w:rFonts w:eastAsia="Arial" w:cs="Arial"/>
          <w:bCs/>
          <w:color w:val="000000" w:themeColor="text1"/>
        </w:rPr>
      </w:pPr>
      <w:r>
        <w:rPr>
          <w:rFonts w:eastAsia="Arial" w:cs="Arial"/>
          <w:bCs/>
          <w:color w:val="000000" w:themeColor="text1"/>
        </w:rPr>
        <w:t>Located at:</w:t>
      </w:r>
    </w:p>
    <w:p w14:paraId="1646051E" w14:textId="5DE42FCF" w:rsidR="00C04AC5" w:rsidRDefault="00C04AC5" w:rsidP="00BB7C61">
      <w:pPr>
        <w:rPr>
          <w:rFonts w:eastAsia="Arial" w:cs="Arial"/>
          <w:bCs/>
          <w:color w:val="000000" w:themeColor="text1"/>
        </w:rPr>
      </w:pPr>
      <w:hyperlink r:id="rId11" w:history="1">
        <w:r w:rsidRPr="00C04AC5">
          <w:rPr>
            <w:rStyle w:val="Hyperlink"/>
            <w:rFonts w:eastAsia="Arial" w:cs="Arial"/>
            <w:bCs/>
          </w:rPr>
          <w:t>https://github.com/pamgene/dascomm</w:t>
        </w:r>
        <w:r w:rsidRPr="00C04AC5">
          <w:rPr>
            <w:rStyle w:val="Hyperlink"/>
            <w:rFonts w:eastAsia="Arial" w:cs="Arial"/>
            <w:bCs/>
          </w:rPr>
          <w:t>o</w:t>
        </w:r>
        <w:r w:rsidRPr="00C04AC5">
          <w:rPr>
            <w:rStyle w:val="Hyperlink"/>
            <w:rFonts w:eastAsia="Arial" w:cs="Arial"/>
            <w:bCs/>
          </w:rPr>
          <w:t>n/tree/master/docs</w:t>
        </w:r>
      </w:hyperlink>
    </w:p>
    <w:p w14:paraId="5DC9C501" w14:textId="77777777" w:rsidR="00BB7C61" w:rsidRDefault="13D4FDE3" w:rsidP="004B683D">
      <w:pPr>
        <w:pStyle w:val="Heading1"/>
      </w:pPr>
      <w:bookmarkStart w:id="416" w:name="_Ref63864553"/>
      <w:bookmarkStart w:id="417" w:name="_Toc63954589"/>
      <w:r>
        <w:t>SOUP Configuration Items</w:t>
      </w:r>
      <w:bookmarkEnd w:id="416"/>
      <w:bookmarkEnd w:id="417"/>
    </w:p>
    <w:p w14:paraId="1146DBD2" w14:textId="7C575E91" w:rsidR="007D5C7F" w:rsidRDefault="00C1684D" w:rsidP="0032561E">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xml:space="preserve"> </w:t>
      </w:r>
      <w:r w:rsidR="00F5747B">
        <w:rPr>
          <w:rFonts w:eastAsia="Arial" w:cs="Arial"/>
          <w:bCs/>
          <w:color w:val="000000" w:themeColor="text1"/>
        </w:rPr>
        <w:t xml:space="preserve">is used, </w:t>
      </w:r>
      <w:r>
        <w:rPr>
          <w:rFonts w:eastAsia="Arial" w:cs="Arial"/>
          <w:bCs/>
          <w:color w:val="000000" w:themeColor="text1"/>
        </w:rPr>
        <w:t>this will also highlight any potential conflicts between SOUP or DAS modules.</w:t>
      </w:r>
    </w:p>
    <w:p w14:paraId="05345115" w14:textId="54E219DF" w:rsidR="0032561E" w:rsidRPr="0032561E" w:rsidRDefault="0032561E" w:rsidP="0032561E">
      <w:pPr>
        <w:rPr>
          <w:rFonts w:eastAsia="Arial" w:cs="Arial"/>
          <w:bCs/>
          <w:color w:val="000000" w:themeColor="text1"/>
        </w:rPr>
      </w:pPr>
      <w:r>
        <w:rPr>
          <w:rFonts w:eastAsia="Arial" w:cs="Arial"/>
          <w:bCs/>
          <w:color w:val="000000" w:themeColor="text1"/>
        </w:rPr>
        <w:t>The document outlining SOUP is:</w:t>
      </w:r>
    </w:p>
    <w:p w14:paraId="39A36023" w14:textId="14C9C1DA" w:rsidR="05F235FF" w:rsidRPr="00FA2513" w:rsidRDefault="00C04AC5">
      <w:pPr>
        <w:rPr>
          <w:rFonts w:ascii="Courier New" w:eastAsia="Arial" w:hAnsi="Courier New" w:cs="Arial"/>
          <w:bCs/>
          <w:color w:val="000000" w:themeColor="text1"/>
        </w:rPr>
      </w:pPr>
      <w:r>
        <w:rPr>
          <w:rFonts w:ascii="Courier New" w:eastAsia="Arial" w:hAnsi="Courier New" w:cs="Arial"/>
          <w:bCs/>
          <w:color w:val="000000" w:themeColor="text1"/>
        </w:rPr>
        <w:t>180601-6303</w:t>
      </w:r>
      <w:r w:rsidR="00655C74" w:rsidRPr="00FA2513">
        <w:rPr>
          <w:rFonts w:ascii="Courier New" w:eastAsia="Arial" w:hAnsi="Courier New" w:cs="Arial"/>
          <w:bCs/>
          <w:color w:val="000000" w:themeColor="text1"/>
        </w:rPr>
        <w:t xml:space="preserve"> </w:t>
      </w:r>
      <w:r w:rsidR="00BC0434" w:rsidRPr="00FA2513">
        <w:rPr>
          <w:rFonts w:ascii="Courier New" w:eastAsia="Arial" w:hAnsi="Courier New" w:cs="Arial"/>
          <w:bCs/>
          <w:color w:val="000000" w:themeColor="text1"/>
        </w:rPr>
        <w:t>SOUP</w:t>
      </w:r>
      <w:r>
        <w:rPr>
          <w:rFonts w:ascii="Courier New" w:eastAsia="Arial" w:hAnsi="Courier New" w:cs="Arial"/>
          <w:bCs/>
          <w:color w:val="000000" w:themeColor="text1"/>
        </w:rPr>
        <w:t xml:space="preserve"> configuration items</w:t>
      </w:r>
      <w:r w:rsidR="13D4FDE3" w:rsidRPr="00FA2513">
        <w:rPr>
          <w:rFonts w:ascii="Courier New" w:eastAsia="Arial" w:hAnsi="Courier New" w:cs="Arial"/>
          <w:bCs/>
          <w:color w:val="000000" w:themeColor="text1"/>
        </w:rPr>
        <w:t>.xlsx</w:t>
      </w:r>
    </w:p>
    <w:p w14:paraId="670E4C67" w14:textId="77777777" w:rsidR="00C1684D" w:rsidRDefault="00C1684D" w:rsidP="00C1684D">
      <w:pPr>
        <w:rPr>
          <w:rFonts w:eastAsia="Arial" w:cs="Arial"/>
          <w:bCs/>
          <w:color w:val="000000" w:themeColor="text1"/>
        </w:rPr>
      </w:pPr>
      <w:r>
        <w:rPr>
          <w:rFonts w:eastAsia="Arial" w:cs="Arial"/>
          <w:bCs/>
          <w:color w:val="000000" w:themeColor="text1"/>
        </w:rPr>
        <w:t>Located at:</w:t>
      </w:r>
    </w:p>
    <w:p w14:paraId="0F11AC16" w14:textId="455395B9" w:rsidR="00C04AC5" w:rsidRDefault="00C04AC5" w:rsidP="00C1684D">
      <w:pPr>
        <w:rPr>
          <w:rFonts w:eastAsia="Arial" w:cs="Arial"/>
          <w:bCs/>
          <w:color w:val="000000" w:themeColor="text1"/>
        </w:rPr>
      </w:pPr>
      <w:hyperlink r:id="rId12" w:history="1">
        <w:r w:rsidRPr="00C04AC5">
          <w:rPr>
            <w:rStyle w:val="Hyperlink"/>
            <w:rFonts w:eastAsia="Arial" w:cs="Arial"/>
            <w:bCs/>
          </w:rPr>
          <w:t>https://github.com/pamgene/dascommon/tree/master/docs</w:t>
        </w:r>
      </w:hyperlink>
    </w:p>
    <w:p w14:paraId="1E8296E2" w14:textId="790CAE53" w:rsidR="006E21CE" w:rsidRDefault="13D4FDE3" w:rsidP="004B683D">
      <w:pPr>
        <w:pStyle w:val="Heading1"/>
      </w:pPr>
      <w:bookmarkStart w:id="418" w:name="_Toc63954590"/>
      <w:r>
        <w:t>Softw</w:t>
      </w:r>
      <w:r w:rsidR="00B979D3">
        <w:t xml:space="preserve">are </w:t>
      </w:r>
      <w:r>
        <w:t>Testing Plan</w:t>
      </w:r>
      <w:bookmarkEnd w:id="418"/>
    </w:p>
    <w:p w14:paraId="16A373AE" w14:textId="1392C07B" w:rsidR="008E6631" w:rsidDel="00D26CFF" w:rsidRDefault="008E6631" w:rsidP="00204C99">
      <w:pPr>
        <w:rPr>
          <w:del w:id="419" w:author="Rik de Wijn" w:date="2024-12-03T16:51:00Z" w16du:dateUtc="2024-12-03T15:51:00Z"/>
        </w:rPr>
      </w:pPr>
      <w:del w:id="420" w:author="Rik de Wijn" w:date="2024-12-03T16:51:00Z" w16du:dateUtc="2024-12-03T15:51:00Z">
        <w:r w:rsidRPr="0032561E" w:rsidDel="00D26CFF">
          <w:delText xml:space="preserve">The </w:delText>
        </w:r>
        <w:r w:rsidR="003163BC" w:rsidDel="00D26CFF">
          <w:delText xml:space="preserve">software integration </w:delText>
        </w:r>
        <w:r w:rsidR="00B979D3" w:rsidRPr="0032561E" w:rsidDel="00D26CFF">
          <w:delText>testi</w:delText>
        </w:r>
        <w:r w:rsidR="007E4286" w:rsidRPr="0032561E" w:rsidDel="00D26CFF">
          <w:delText>ng will be performed as outlined in:</w:delText>
        </w:r>
      </w:del>
    </w:p>
    <w:p w14:paraId="6AB0DF76" w14:textId="6CA0D487" w:rsidR="00D26CFF" w:rsidRPr="0032561E" w:rsidRDefault="00D26CFF" w:rsidP="0032561E">
      <w:pPr>
        <w:rPr>
          <w:ins w:id="421" w:author="Rik de Wijn" w:date="2024-12-03T16:51:00Z" w16du:dateUtc="2024-12-03T15:51:00Z"/>
          <w:b/>
          <w:sz w:val="24"/>
          <w:szCs w:val="32"/>
        </w:rPr>
      </w:pPr>
      <w:ins w:id="422" w:author="Rik de Wijn" w:date="2024-12-03T16:51:00Z" w16du:dateUtc="2024-12-03T15:51:00Z">
        <w:r>
          <w:t>Software testing will be performed as outlined in SOP6300 Software Development</w:t>
        </w:r>
      </w:ins>
    </w:p>
    <w:p w14:paraId="26244070" w14:textId="0DFC0751" w:rsidR="00B979D3" w:rsidDel="00D26CFF" w:rsidRDefault="0034633B" w:rsidP="0032561E">
      <w:pPr>
        <w:rPr>
          <w:del w:id="423" w:author="Rik de Wijn" w:date="2024-12-03T16:51:00Z" w16du:dateUtc="2024-12-03T15:51:00Z"/>
          <w:rFonts w:eastAsia="Arial" w:cs="Arial"/>
          <w:bCs/>
        </w:rPr>
      </w:pPr>
      <w:del w:id="424" w:author="Rik de Wijn" w:date="2024-12-03T16:51:00Z" w16du:dateUtc="2024-12-03T15:51:00Z">
        <w:r w:rsidDel="00D26CFF">
          <w:rPr>
            <w:rFonts w:eastAsia="Arial" w:cs="Arial"/>
            <w:bCs/>
          </w:rPr>
          <w:delText>SOP6303 Software Verification and Testing</w:delText>
        </w:r>
      </w:del>
    </w:p>
    <w:p w14:paraId="35FD62BB" w14:textId="77777777" w:rsidR="00D26CFF" w:rsidRDefault="00204C99" w:rsidP="00204C99">
      <w:pPr>
        <w:rPr>
          <w:ins w:id="425" w:author="Rik de Wijn" w:date="2024-12-03T16:52:00Z" w16du:dateUtc="2024-12-03T15:52:00Z"/>
          <w:rFonts w:eastAsia="Arial" w:cs="Arial"/>
        </w:rPr>
      </w:pPr>
      <w:r>
        <w:rPr>
          <w:rFonts w:eastAsia="Arial" w:cs="Arial"/>
        </w:rPr>
        <w:t>The testing of DAS</w:t>
      </w:r>
      <w:del w:id="426" w:author="Rik de Wijn" w:date="2024-12-03T16:51:00Z" w16du:dateUtc="2024-12-03T15:51:00Z">
        <w:r w:rsidDel="00D26CFF">
          <w:rPr>
            <w:rFonts w:eastAsia="Arial" w:cs="Arial"/>
          </w:rPr>
          <w:delText>-</w:delText>
        </w:r>
      </w:del>
      <w:r>
        <w:rPr>
          <w:rFonts w:eastAsia="Arial" w:cs="Arial"/>
        </w:rPr>
        <w:t>COMBAT is performed at the unit test level. The integration and system t</w:t>
      </w:r>
      <w:r w:rsidR="00A2035D">
        <w:rPr>
          <w:rFonts w:eastAsia="Arial" w:cs="Arial"/>
        </w:rPr>
        <w:t>esting is considered not applicable, as this model is a resource for the DAS</w:t>
      </w:r>
      <w:del w:id="427" w:author="Rik de Wijn" w:date="2024-12-03T16:52:00Z" w16du:dateUtc="2024-12-03T15:52:00Z">
        <w:r w:rsidR="00A2035D" w:rsidDel="00D26CFF">
          <w:rPr>
            <w:rFonts w:eastAsia="Arial" w:cs="Arial"/>
          </w:rPr>
          <w:delText>-</w:delText>
        </w:r>
      </w:del>
      <w:r w:rsidR="00A2035D">
        <w:rPr>
          <w:rFonts w:eastAsia="Arial" w:cs="Arial"/>
        </w:rPr>
        <w:t>NORMALIZE module</w:t>
      </w:r>
      <w:ins w:id="428" w:author="Rik de Wijn" w:date="2024-12-03T16:52:00Z" w16du:dateUtc="2024-12-03T15:52:00Z">
        <w:r w:rsidR="00D26CFF">
          <w:rPr>
            <w:rFonts w:eastAsia="Arial" w:cs="Arial"/>
          </w:rPr>
          <w:t>s</w:t>
        </w:r>
      </w:ins>
      <w:r w:rsidR="00A2035D">
        <w:rPr>
          <w:rFonts w:eastAsia="Arial" w:cs="Arial"/>
        </w:rPr>
        <w:t xml:space="preserve">, and will not be independently integrated with the DAS-PLATFORM. </w:t>
      </w:r>
    </w:p>
    <w:p w14:paraId="4F1E3B13" w14:textId="7353A02F" w:rsidR="003163BC" w:rsidRPr="00204C99" w:rsidRDefault="00A2035D" w:rsidP="00204C99">
      <w:pPr>
        <w:rPr>
          <w:rFonts w:eastAsia="Arial" w:cs="Arial"/>
        </w:rPr>
      </w:pPr>
      <w:r>
        <w:rPr>
          <w:rFonts w:eastAsia="Arial" w:cs="Arial"/>
        </w:rPr>
        <w:t>Integration and system testing of this module will be performed</w:t>
      </w:r>
      <w:r w:rsidR="00204C99">
        <w:rPr>
          <w:rFonts w:eastAsia="Arial" w:cs="Arial"/>
        </w:rPr>
        <w:t xml:space="preserve"> </w:t>
      </w:r>
      <w:ins w:id="429" w:author="Rik de Wijn" w:date="2024-12-03T16:52:00Z" w16du:dateUtc="2024-12-03T15:52:00Z">
        <w:r w:rsidR="00D26CFF">
          <w:rPr>
            <w:rFonts w:eastAsia="Arial" w:cs="Arial"/>
          </w:rPr>
          <w:t>as part of the integration and system testing of DASNORMALIZE-IOMEL and DASNORMALIZE-IONSCLC</w:t>
        </w:r>
      </w:ins>
      <w:del w:id="430" w:author="Rik de Wijn" w:date="2024-12-03T16:52:00Z" w16du:dateUtc="2024-12-03T15:52:00Z">
        <w:r w:rsidR="00204C99" w:rsidDel="00D26CFF">
          <w:rPr>
            <w:rFonts w:eastAsia="Arial" w:cs="Arial"/>
          </w:rPr>
          <w:delText>in the context of the DAS-NORMALIZE module.</w:delText>
        </w:r>
      </w:del>
    </w:p>
    <w:p w14:paraId="5DC9C507" w14:textId="77777777" w:rsidR="00BB7C61" w:rsidRDefault="00BB7C61" w:rsidP="004B683D">
      <w:pPr>
        <w:pStyle w:val="Heading1"/>
      </w:pPr>
      <w:bookmarkStart w:id="431" w:name="_Toc63954591"/>
      <w:r w:rsidRPr="0C19D696">
        <w:t>Software risk management</w:t>
      </w:r>
      <w:bookmarkEnd w:id="431"/>
      <w:r w:rsidRPr="0C19D696">
        <w:t xml:space="preserve"> </w:t>
      </w:r>
    </w:p>
    <w:p w14:paraId="6E9E7A54" w14:textId="44E3F199" w:rsidR="00E67D9F" w:rsidRPr="0032561E" w:rsidRDefault="13D4FDE3" w:rsidP="00BB7C61">
      <w:pPr>
        <w:rPr>
          <w:i/>
          <w:iCs/>
          <w:lang w:val="en-US"/>
        </w:rPr>
      </w:pPr>
      <w:r w:rsidRPr="13D4FDE3">
        <w:rPr>
          <w:lang w:val="en-US"/>
        </w:rPr>
        <w:t>The software risk management conducts the activities and tasks of the software risk management process, including the management risks related to SOUP</w:t>
      </w:r>
      <w:r w:rsidRPr="13D4FDE3">
        <w:rPr>
          <w:i/>
          <w:iCs/>
          <w:lang w:val="en-US"/>
        </w:rPr>
        <w:t xml:space="preserve">. </w:t>
      </w:r>
    </w:p>
    <w:p w14:paraId="71261E63" w14:textId="0BB42A3E" w:rsidR="009545B1" w:rsidRDefault="00E67D9F" w:rsidP="00BB7C61">
      <w:pPr>
        <w:rPr>
          <w:lang w:val="en-US" w:eastAsia="en-US"/>
        </w:rPr>
      </w:pPr>
      <w:r>
        <w:rPr>
          <w:lang w:val="en-US" w:eastAsia="en-US"/>
        </w:rPr>
        <w:t xml:space="preserve">Risk management </w:t>
      </w:r>
      <w:r w:rsidR="009545B1">
        <w:rPr>
          <w:lang w:val="en-US" w:eastAsia="en-US"/>
        </w:rPr>
        <w:t xml:space="preserve">is performed according to SOP4500 </w:t>
      </w:r>
      <w:r>
        <w:rPr>
          <w:lang w:val="en-US" w:eastAsia="en-US"/>
        </w:rPr>
        <w:t xml:space="preserve">as part of the </w:t>
      </w:r>
      <w:r w:rsidR="009545B1">
        <w:rPr>
          <w:lang w:val="en-US" w:eastAsia="en-US"/>
        </w:rPr>
        <w:t>risk management activities for METHOD DAS as specified in:</w:t>
      </w:r>
    </w:p>
    <w:p w14:paraId="19C53DAE" w14:textId="149B305C" w:rsidR="009545B1" w:rsidRPr="0032561E" w:rsidRDefault="009545B1" w:rsidP="0032561E">
      <w:pPr>
        <w:pStyle w:val="ListParagraph"/>
        <w:numPr>
          <w:ilvl w:val="0"/>
          <w:numId w:val="10"/>
        </w:numPr>
        <w:rPr>
          <w:lang w:val="en-US" w:eastAsia="en-US"/>
        </w:rPr>
      </w:pPr>
      <w:r w:rsidRPr="0032561E">
        <w:rPr>
          <w:lang w:val="en-US"/>
        </w:rPr>
        <w:t>210200KS18001 Risk Management Plan METHOD DAS</w:t>
      </w:r>
    </w:p>
    <w:p w14:paraId="6E3B3D04" w14:textId="16050006" w:rsidR="009545B1" w:rsidRPr="0032561E" w:rsidRDefault="009545B1" w:rsidP="0032561E">
      <w:pPr>
        <w:pStyle w:val="ListParagraph"/>
        <w:numPr>
          <w:ilvl w:val="0"/>
          <w:numId w:val="10"/>
        </w:numPr>
        <w:rPr>
          <w:lang w:val="en-US" w:eastAsia="en-US"/>
        </w:rPr>
      </w:pPr>
      <w:r w:rsidRPr="0032561E">
        <w:rPr>
          <w:lang w:val="en-US" w:eastAsia="en-US"/>
        </w:rPr>
        <w:t>210227RW18038 Risk Management DAS software.</w:t>
      </w:r>
    </w:p>
    <w:p w14:paraId="122877CD" w14:textId="13ED6E2D" w:rsidR="00BD41FD" w:rsidRDefault="00BD41FD" w:rsidP="00BD41FD">
      <w:pPr>
        <w:spacing w:before="0" w:after="0"/>
        <w:jc w:val="left"/>
      </w:pPr>
    </w:p>
    <w:p w14:paraId="4CE2DDC4" w14:textId="73A78B7D" w:rsidR="00BD41FD" w:rsidRDefault="00BD41FD" w:rsidP="00BD41FD">
      <w:pPr>
        <w:spacing w:before="0" w:after="0"/>
        <w:jc w:val="left"/>
      </w:pPr>
      <w:r>
        <w:t xml:space="preserve">The specific implementation of the R-package DASCOMBAT will be done by implementing it in the </w:t>
      </w:r>
      <w:ins w:id="432" w:author="Rik de Wijn" w:date="2025-01-29T08:44:00Z" w16du:dateUtc="2025-01-29T07:44:00Z">
        <w:r w:rsidR="000542DE">
          <w:t xml:space="preserve">applicable </w:t>
        </w:r>
      </w:ins>
      <w:r>
        <w:t>DAS module</w:t>
      </w:r>
      <w:ins w:id="433" w:author="Rik de Wijn" w:date="2025-01-29T08:45:00Z" w16du:dateUtc="2025-01-29T07:45:00Z">
        <w:r w:rsidR="000542DE">
          <w:t xml:space="preserve"> such as </w:t>
        </w:r>
      </w:ins>
      <w:r>
        <w:t xml:space="preserve"> DASNORMALIZE</w:t>
      </w:r>
      <w:ins w:id="434" w:author="Rik de Wijn" w:date="2025-01-29T08:44:00Z" w16du:dateUtc="2025-01-29T07:44:00Z">
        <w:r w:rsidR="000542DE">
          <w:t>-IOMEL and DASNO</w:t>
        </w:r>
      </w:ins>
      <w:ins w:id="435" w:author="Rik de Wijn" w:date="2025-01-29T08:45:00Z" w16du:dateUtc="2025-01-29T07:45:00Z">
        <w:r w:rsidR="000542DE">
          <w:t>RMALIZE_IONSCLC</w:t>
        </w:r>
      </w:ins>
      <w:r>
        <w:t xml:space="preserve">. Therefore, the risks associated with using it in the DAS </w:t>
      </w:r>
      <w:r>
        <w:lastRenderedPageBreak/>
        <w:t>process (e.g. risks associated with correctness of input data, correctness of settings etc.) are best handled in the risk analysis to be performed for</w:t>
      </w:r>
      <w:ins w:id="436" w:author="Rik de Wijn" w:date="2025-01-29T08:45:00Z" w16du:dateUtc="2025-01-29T07:45:00Z">
        <w:r w:rsidR="000542DE">
          <w:t xml:space="preserve"> these modules.</w:t>
        </w:r>
      </w:ins>
      <w:del w:id="437" w:author="Rik de Wijn" w:date="2025-01-29T08:45:00Z" w16du:dateUtc="2025-01-29T07:45:00Z">
        <w:r w:rsidDel="000542DE">
          <w:delText xml:space="preserve"> DASNORMALIZE</w:delText>
        </w:r>
      </w:del>
      <w:r>
        <w:t>.</w:t>
      </w:r>
    </w:p>
    <w:p w14:paraId="7C51AF98" w14:textId="77777777" w:rsidR="00BD41FD" w:rsidRDefault="00BD41FD" w:rsidP="00BD41FD">
      <w:pPr>
        <w:spacing w:before="0" w:after="0"/>
        <w:jc w:val="left"/>
      </w:pPr>
    </w:p>
    <w:p w14:paraId="31330595" w14:textId="77777777" w:rsidR="00BD41FD" w:rsidRDefault="00BD41FD" w:rsidP="00BD41FD">
      <w:pPr>
        <w:spacing w:before="0" w:after="0"/>
        <w:jc w:val="left"/>
      </w:pPr>
      <w:r>
        <w:t>For DASCOMBAT a FMEA was performed focussing on correct implementation of the COMBAT methodology:</w:t>
      </w:r>
    </w:p>
    <w:p w14:paraId="3641E373" w14:textId="77777777" w:rsidR="00BD41FD" w:rsidRDefault="00BD41FD" w:rsidP="00BD41FD">
      <w:pPr>
        <w:spacing w:before="0" w:after="0"/>
        <w:jc w:val="left"/>
      </w:pPr>
    </w:p>
    <w:p w14:paraId="096D7AD5" w14:textId="77777777" w:rsidR="00BD41FD" w:rsidRDefault="00BD41FD" w:rsidP="00BD41FD">
      <w:pPr>
        <w:pStyle w:val="ListParagraph"/>
        <w:numPr>
          <w:ilvl w:val="0"/>
          <w:numId w:val="37"/>
        </w:numPr>
        <w:spacing w:before="0" w:after="0"/>
        <w:ind w:left="720"/>
        <w:jc w:val="left"/>
      </w:pPr>
      <w:r>
        <w:t>DASCOMBAT-FRM4503-FMEA sheet.xlsx</w:t>
      </w:r>
    </w:p>
    <w:p w14:paraId="033F5F27" w14:textId="77777777" w:rsidR="00BD41FD" w:rsidRDefault="00BD41FD" w:rsidP="00BD41FD">
      <w:pPr>
        <w:spacing w:before="0" w:after="0"/>
        <w:jc w:val="left"/>
      </w:pPr>
    </w:p>
    <w:p w14:paraId="77F8C556" w14:textId="07C0EA86" w:rsidR="003848FB" w:rsidRDefault="00BD41FD" w:rsidP="00BD41FD">
      <w:pPr>
        <w:spacing w:before="0" w:after="0"/>
        <w:jc w:val="left"/>
      </w:pPr>
      <w:r>
        <w:t>14 risks were identified which are addressed by software testing.</w:t>
      </w:r>
      <w:r w:rsidR="003848FB">
        <w:br w:type="page"/>
      </w:r>
    </w:p>
    <w:p w14:paraId="19B420B7" w14:textId="77777777" w:rsidR="00BB7C61" w:rsidRDefault="00BB7C61" w:rsidP="0032561E"/>
    <w:p w14:paraId="5ACBC038" w14:textId="1F9D2CA8" w:rsidR="005E1545" w:rsidRPr="005E1545" w:rsidRDefault="00BB7C61" w:rsidP="004B683D">
      <w:pPr>
        <w:pStyle w:val="Heading1"/>
      </w:pPr>
      <w:bookmarkStart w:id="438" w:name="_Ref23865931"/>
      <w:bookmarkStart w:id="439" w:name="_Ref24380211"/>
      <w:bookmarkStart w:id="440" w:name="_Toc63954592"/>
      <w:r w:rsidRPr="0C19D696">
        <w:t>Project deliverables</w:t>
      </w:r>
      <w:bookmarkEnd w:id="438"/>
      <w:bookmarkEnd w:id="439"/>
      <w:bookmarkEnd w:id="440"/>
    </w:p>
    <w:tbl>
      <w:tblPr>
        <w:tblW w:w="89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
        <w:tblDescription w:val=""/>
      </w:tblPr>
      <w:tblGrid>
        <w:gridCol w:w="3159"/>
        <w:gridCol w:w="5760"/>
      </w:tblGrid>
      <w:tr w:rsidR="00F84E09" w:rsidRPr="003522C1" w14:paraId="5DC9C515" w14:textId="77777777" w:rsidTr="00FA2513">
        <w:trPr>
          <w:cantSplit/>
          <w:trHeight w:val="1465"/>
          <w:tblHeader/>
        </w:trPr>
        <w:tc>
          <w:tcPr>
            <w:tcW w:w="3159" w:type="dxa"/>
            <w:tcBorders>
              <w:top w:val="single" w:sz="4" w:space="0" w:color="auto"/>
              <w:left w:val="single" w:sz="4" w:space="0" w:color="auto"/>
              <w:bottom w:val="single" w:sz="4" w:space="0" w:color="auto"/>
              <w:right w:val="single" w:sz="4" w:space="0" w:color="auto"/>
            </w:tcBorders>
            <w:shd w:val="clear" w:color="auto" w:fill="E6E6E6"/>
          </w:tcPr>
          <w:p w14:paraId="5DC9C50D" w14:textId="77777777" w:rsidR="00F84E09" w:rsidRDefault="00F84E09" w:rsidP="00296E3F">
            <w:pPr>
              <w:rPr>
                <w:b/>
              </w:rPr>
            </w:pPr>
            <w:r w:rsidRPr="13D4FDE3">
              <w:rPr>
                <w:b/>
                <w:bCs/>
              </w:rPr>
              <w:t>Document ID</w:t>
            </w:r>
          </w:p>
        </w:tc>
        <w:tc>
          <w:tcPr>
            <w:tcW w:w="5760" w:type="dxa"/>
            <w:tcBorders>
              <w:top w:val="single" w:sz="4" w:space="0" w:color="auto"/>
              <w:left w:val="single" w:sz="4" w:space="0" w:color="auto"/>
              <w:bottom w:val="single" w:sz="4" w:space="0" w:color="auto"/>
              <w:right w:val="single" w:sz="4" w:space="0" w:color="auto"/>
            </w:tcBorders>
            <w:shd w:val="clear" w:color="auto" w:fill="E6E6E6"/>
            <w:hideMark/>
          </w:tcPr>
          <w:p w14:paraId="5DC9C50E" w14:textId="77777777" w:rsidR="00F84E09" w:rsidRPr="003522C1" w:rsidRDefault="00F84E09" w:rsidP="00296E3F">
            <w:pPr>
              <w:rPr>
                <w:b/>
              </w:rPr>
            </w:pPr>
            <w:r w:rsidRPr="13D4FDE3">
              <w:rPr>
                <w:b/>
                <w:bCs/>
              </w:rPr>
              <w:t>Document name</w:t>
            </w:r>
          </w:p>
        </w:tc>
      </w:tr>
      <w:tr w:rsidR="00F84E09" w:rsidRPr="0098088F" w14:paraId="5DC9C51E"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6" w14:textId="719EB0E1" w:rsidR="00F84E09" w:rsidRDefault="00F84E09" w:rsidP="003848FB">
            <w:pPr>
              <w:rPr>
                <w:lang w:val="en-US"/>
              </w:rPr>
            </w:pPr>
            <w:r w:rsidRPr="003848FB">
              <w:rPr>
                <w:lang w:val="en-US"/>
              </w:rPr>
              <w:t>210227</w:t>
            </w:r>
            <w:r w:rsidR="00503831">
              <w:rPr>
                <w:lang w:val="en-US"/>
              </w:rPr>
              <w:t>RW200</w:t>
            </w:r>
            <w:r w:rsidR="003A189C">
              <w:rPr>
                <w:lang w:val="en-US"/>
              </w:rPr>
              <w:t>10</w:t>
            </w:r>
          </w:p>
        </w:tc>
        <w:tc>
          <w:tcPr>
            <w:tcW w:w="5760" w:type="dxa"/>
            <w:tcBorders>
              <w:top w:val="single" w:sz="4" w:space="0" w:color="auto"/>
              <w:left w:val="single" w:sz="4" w:space="0" w:color="auto"/>
              <w:bottom w:val="single" w:sz="4" w:space="0" w:color="auto"/>
              <w:right w:val="single" w:sz="4" w:space="0" w:color="auto"/>
            </w:tcBorders>
            <w:vAlign w:val="center"/>
          </w:tcPr>
          <w:p w14:paraId="5DC9C517" w14:textId="77777777" w:rsidR="00F84E09" w:rsidRPr="00B41E95" w:rsidRDefault="00F84E09" w:rsidP="00296E3F">
            <w:pPr>
              <w:rPr>
                <w:color w:val="000000" w:themeColor="text1"/>
                <w:lang w:val="en-US"/>
              </w:rPr>
            </w:pPr>
            <w:r w:rsidRPr="00B41E95">
              <w:rPr>
                <w:bCs/>
                <w:color w:val="000000" w:themeColor="text1"/>
                <w:lang w:val="en-US"/>
              </w:rPr>
              <w:t>Software Development plan</w:t>
            </w:r>
          </w:p>
        </w:tc>
      </w:tr>
      <w:tr w:rsidR="00F84E09" w14:paraId="525234E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40E4D18" w14:textId="18F042D8" w:rsidR="00F84E09" w:rsidRDefault="00F84E09" w:rsidP="4CB5BB6D">
            <w:r>
              <w:rPr>
                <w:lang w:val="en-US"/>
              </w:rPr>
              <w:t>181001-6302</w:t>
            </w:r>
          </w:p>
        </w:tc>
        <w:tc>
          <w:tcPr>
            <w:tcW w:w="5760" w:type="dxa"/>
            <w:tcBorders>
              <w:top w:val="single" w:sz="4" w:space="0" w:color="auto"/>
              <w:left w:val="single" w:sz="4" w:space="0" w:color="auto"/>
              <w:bottom w:val="single" w:sz="4" w:space="0" w:color="auto"/>
              <w:right w:val="single" w:sz="4" w:space="0" w:color="auto"/>
            </w:tcBorders>
            <w:vAlign w:val="center"/>
          </w:tcPr>
          <w:p w14:paraId="75578EE1" w14:textId="33C04B07" w:rsidR="00F84E09" w:rsidRPr="00B41E95" w:rsidRDefault="00F84E09" w:rsidP="00BC0434">
            <w:pPr>
              <w:rPr>
                <w:color w:val="000000" w:themeColor="text1"/>
              </w:rPr>
            </w:pPr>
            <w:r w:rsidRPr="00B41E95">
              <w:rPr>
                <w:bCs/>
                <w:color w:val="000000" w:themeColor="text1"/>
                <w:lang w:val="en-US"/>
              </w:rPr>
              <w:t xml:space="preserve">Software </w:t>
            </w:r>
            <w:r>
              <w:rPr>
                <w:bCs/>
                <w:color w:val="000000" w:themeColor="text1"/>
                <w:lang w:val="en-US"/>
              </w:rPr>
              <w:t>Configuration</w:t>
            </w:r>
          </w:p>
        </w:tc>
      </w:tr>
      <w:tr w:rsidR="00F84E09" w:rsidRPr="00BA6F58" w14:paraId="5DC9C52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F" w14:textId="55535391" w:rsidR="00F84E09" w:rsidRPr="0098088F" w:rsidRDefault="00F84E09" w:rsidP="00296E3F">
            <w:pPr>
              <w:rPr>
                <w:lang w:val="en-US"/>
              </w:rPr>
            </w:pPr>
            <w:r>
              <w:rPr>
                <w:lang w:val="en-US"/>
              </w:rPr>
              <w:t>181001-6303</w:t>
            </w:r>
          </w:p>
        </w:tc>
        <w:tc>
          <w:tcPr>
            <w:tcW w:w="5760" w:type="dxa"/>
            <w:tcBorders>
              <w:top w:val="single" w:sz="4" w:space="0" w:color="auto"/>
              <w:left w:val="single" w:sz="4" w:space="0" w:color="auto"/>
              <w:bottom w:val="single" w:sz="4" w:space="0" w:color="auto"/>
              <w:right w:val="single" w:sz="4" w:space="0" w:color="auto"/>
            </w:tcBorders>
            <w:vAlign w:val="center"/>
          </w:tcPr>
          <w:p w14:paraId="5DC9C520" w14:textId="730B1CC3" w:rsidR="00F84E09" w:rsidRPr="00B41E95" w:rsidRDefault="00F84E09" w:rsidP="00BC0434">
            <w:pPr>
              <w:rPr>
                <w:color w:val="000000" w:themeColor="text1"/>
                <w:lang w:val="en-US"/>
              </w:rPr>
            </w:pPr>
            <w:r w:rsidRPr="00B41E95">
              <w:rPr>
                <w:bCs/>
                <w:color w:val="000000" w:themeColor="text1"/>
                <w:lang w:val="en-US"/>
              </w:rPr>
              <w:t xml:space="preserve">SOUP </w:t>
            </w:r>
            <w:r>
              <w:rPr>
                <w:bCs/>
                <w:color w:val="000000" w:themeColor="text1"/>
                <w:lang w:val="en-US"/>
              </w:rPr>
              <w:t>Configuration</w:t>
            </w:r>
          </w:p>
        </w:tc>
      </w:tr>
      <w:tr w:rsidR="00664CE6" w:rsidRPr="00BA6F58" w14:paraId="7EBDD0F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27BF612" w14:textId="7CFD83E2" w:rsidR="00664CE6" w:rsidRPr="00BA6F58" w:rsidRDefault="00204C99" w:rsidP="00296E3F">
            <w:pPr>
              <w:rPr>
                <w:lang w:val="en-US"/>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289BDEC4" w14:textId="6A642E57" w:rsidR="00664CE6" w:rsidRPr="00B41E95" w:rsidRDefault="00664CE6" w:rsidP="00BC0434">
            <w:pPr>
              <w:rPr>
                <w:rFonts w:eastAsia="Arial" w:cs="Arial"/>
                <w:bCs/>
                <w:color w:val="000000" w:themeColor="text1"/>
              </w:rPr>
            </w:pPr>
            <w:r>
              <w:rPr>
                <w:rFonts w:eastAsia="Arial" w:cs="Arial"/>
                <w:bCs/>
                <w:color w:val="000000" w:themeColor="text1"/>
              </w:rPr>
              <w:t>Software requirements</w:t>
            </w:r>
          </w:p>
        </w:tc>
      </w:tr>
      <w:tr w:rsidR="00F84E09" w:rsidRPr="00BA6F58" w14:paraId="5DC9C530"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28" w14:textId="774462BE" w:rsidR="00F84E09" w:rsidRPr="00FA2513" w:rsidRDefault="00204C99" w:rsidP="00FA2513">
            <w:pPr>
              <w:rPr>
                <w:rFonts w:cs="Arial"/>
                <w:color w:val="000000" w:themeColor="text1"/>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5DC9C529" w14:textId="0C5B6126" w:rsidR="00F84E09" w:rsidRPr="00B41E95" w:rsidRDefault="00F84E09" w:rsidP="00BC0434">
            <w:pPr>
              <w:rPr>
                <w:color w:val="000000" w:themeColor="text1"/>
                <w:lang w:val="en-US"/>
              </w:rPr>
            </w:pPr>
            <w:r w:rsidRPr="00B41E95">
              <w:rPr>
                <w:rFonts w:eastAsia="Arial" w:cs="Arial"/>
                <w:bCs/>
                <w:color w:val="000000" w:themeColor="text1"/>
              </w:rPr>
              <w:t>Traceability Matrix</w:t>
            </w:r>
          </w:p>
        </w:tc>
      </w:tr>
      <w:tr w:rsidR="00664CE6" w:rsidRPr="00BA6F58" w14:paraId="35F96F4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2D7F0FD0" w14:textId="6E16A832" w:rsidR="00664CE6" w:rsidRPr="00BA6F58" w:rsidRDefault="00204C99" w:rsidP="00296E3F">
            <w:pPr>
              <w:rPr>
                <w:lang w:val="en-US"/>
              </w:rPr>
            </w:pPr>
            <w:r w:rsidRPr="00204C99">
              <w:rPr>
                <w:lang w:val="en-US"/>
              </w:rPr>
              <w:t>dascombat-FRM4503-FMEA Sheet</w:t>
            </w:r>
          </w:p>
        </w:tc>
        <w:tc>
          <w:tcPr>
            <w:tcW w:w="5760" w:type="dxa"/>
            <w:tcBorders>
              <w:top w:val="single" w:sz="4" w:space="0" w:color="auto"/>
              <w:left w:val="single" w:sz="4" w:space="0" w:color="auto"/>
              <w:bottom w:val="single" w:sz="4" w:space="0" w:color="auto"/>
              <w:right w:val="single" w:sz="4" w:space="0" w:color="auto"/>
            </w:tcBorders>
            <w:vAlign w:val="center"/>
          </w:tcPr>
          <w:p w14:paraId="7E8E5901" w14:textId="5812D4F9" w:rsidR="00664CE6" w:rsidRPr="00B41E95" w:rsidRDefault="00664CE6" w:rsidP="00BC0434">
            <w:pPr>
              <w:rPr>
                <w:rFonts w:eastAsia="Arial" w:cs="Arial"/>
                <w:bCs/>
                <w:color w:val="000000" w:themeColor="text1"/>
              </w:rPr>
            </w:pPr>
            <w:r>
              <w:rPr>
                <w:rFonts w:eastAsia="Arial" w:cs="Arial"/>
                <w:bCs/>
                <w:color w:val="000000" w:themeColor="text1"/>
              </w:rPr>
              <w:t>FMEA sheet</w:t>
            </w:r>
          </w:p>
        </w:tc>
      </w:tr>
      <w:tr w:rsidR="00F84E09" w:rsidRPr="00BA6F58" w14:paraId="2A004FEA"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7D3D05A7" w14:textId="2060AD60" w:rsidR="00F84E09" w:rsidRDefault="00204C99" w:rsidP="00296E3F">
            <w:pPr>
              <w:rPr>
                <w:lang w:val="en-US"/>
              </w:rPr>
            </w:pPr>
            <w:r>
              <w:rPr>
                <w:lang w:val="en-US"/>
              </w:rPr>
              <w:t>Not applicable</w:t>
            </w:r>
            <w:ins w:id="441" w:author="Rik de Wijn" w:date="2025-01-29T08:46:00Z" w16du:dateUtc="2025-01-29T07:46:00Z">
              <w:r w:rsidR="000542DE">
                <w:rPr>
                  <w:lang w:val="en-US"/>
                </w:rPr>
                <w:t xml:space="preserve"> (see section 10)</w:t>
              </w:r>
            </w:ins>
          </w:p>
        </w:tc>
        <w:tc>
          <w:tcPr>
            <w:tcW w:w="5760" w:type="dxa"/>
            <w:tcBorders>
              <w:top w:val="single" w:sz="4" w:space="0" w:color="auto"/>
              <w:left w:val="single" w:sz="4" w:space="0" w:color="auto"/>
              <w:bottom w:val="single" w:sz="4" w:space="0" w:color="auto"/>
              <w:right w:val="single" w:sz="4" w:space="0" w:color="auto"/>
            </w:tcBorders>
            <w:vAlign w:val="center"/>
          </w:tcPr>
          <w:p w14:paraId="290ED879" w14:textId="0468A3E1" w:rsidR="00F84E09" w:rsidRPr="00B41E95" w:rsidRDefault="00F84E09" w:rsidP="00BC0434">
            <w:pPr>
              <w:rPr>
                <w:rFonts w:eastAsia="Arial" w:cs="Arial"/>
                <w:bCs/>
                <w:color w:val="000000" w:themeColor="text1"/>
              </w:rPr>
            </w:pPr>
            <w:r>
              <w:rPr>
                <w:rFonts w:eastAsia="Arial" w:cs="Arial"/>
                <w:bCs/>
                <w:color w:val="000000" w:themeColor="text1"/>
              </w:rPr>
              <w:t>Software integration testing</w:t>
            </w:r>
          </w:p>
        </w:tc>
      </w:tr>
      <w:tr w:rsidR="00F84E09" w:rsidRPr="00BA6F58" w14:paraId="37EC888C"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1F4476F0" w14:textId="1EA3A295" w:rsidR="00F84E09" w:rsidRDefault="00204C99" w:rsidP="0089528E">
            <w:pPr>
              <w:rPr>
                <w:lang w:val="en-US"/>
              </w:rPr>
            </w:pPr>
            <w:r>
              <w:rPr>
                <w:lang w:val="en-US"/>
              </w:rPr>
              <w:t>Not applicable</w:t>
            </w:r>
            <w:ins w:id="442" w:author="Rik de Wijn" w:date="2025-01-29T08:46:00Z" w16du:dateUtc="2025-01-29T07:46:00Z">
              <w:r w:rsidR="000542DE">
                <w:rPr>
                  <w:lang w:val="en-US"/>
                </w:rPr>
                <w:t xml:space="preserve"> (see section 10)</w:t>
              </w:r>
            </w:ins>
          </w:p>
        </w:tc>
        <w:tc>
          <w:tcPr>
            <w:tcW w:w="5760" w:type="dxa"/>
            <w:tcBorders>
              <w:top w:val="single" w:sz="4" w:space="0" w:color="auto"/>
              <w:left w:val="single" w:sz="4" w:space="0" w:color="auto"/>
              <w:bottom w:val="single" w:sz="4" w:space="0" w:color="auto"/>
              <w:right w:val="single" w:sz="4" w:space="0" w:color="auto"/>
            </w:tcBorders>
            <w:vAlign w:val="center"/>
          </w:tcPr>
          <w:p w14:paraId="2093897D" w14:textId="5BF537F0" w:rsidR="00F84E09" w:rsidRPr="00B41E95" w:rsidRDefault="00F84E09" w:rsidP="00BC0434">
            <w:pPr>
              <w:rPr>
                <w:rFonts w:eastAsia="Arial" w:cs="Arial"/>
                <w:bCs/>
                <w:color w:val="000000" w:themeColor="text1"/>
              </w:rPr>
            </w:pPr>
            <w:r>
              <w:rPr>
                <w:rFonts w:eastAsia="Arial" w:cs="Arial"/>
                <w:bCs/>
                <w:color w:val="000000" w:themeColor="text1"/>
              </w:rPr>
              <w:t xml:space="preserve">Software </w:t>
            </w:r>
            <w:r w:rsidR="00503831">
              <w:rPr>
                <w:rFonts w:eastAsia="Arial" w:cs="Arial"/>
                <w:bCs/>
                <w:color w:val="000000" w:themeColor="text1"/>
              </w:rPr>
              <w:t>system testing</w:t>
            </w:r>
          </w:p>
        </w:tc>
      </w:tr>
    </w:tbl>
    <w:p w14:paraId="5DC9C548" w14:textId="3BAA103F" w:rsidR="00BB7C61" w:rsidRDefault="13D4FDE3" w:rsidP="004B683D">
      <w:pPr>
        <w:pStyle w:val="Heading1"/>
        <w:rPr>
          <w:lang w:val="en-US"/>
        </w:rPr>
      </w:pPr>
      <w:bookmarkStart w:id="443" w:name="_Toc63954593"/>
      <w:r w:rsidRPr="13D4FDE3">
        <w:rPr>
          <w:lang w:val="en-US"/>
        </w:rPr>
        <w:t>Commo</w:t>
      </w:r>
      <w:r w:rsidR="00D8196F">
        <w:rPr>
          <w:lang w:val="en-US"/>
        </w:rPr>
        <w:t>n Software Defects</w:t>
      </w:r>
      <w:bookmarkEnd w:id="443"/>
    </w:p>
    <w:p w14:paraId="5DC9C549" w14:textId="77777777" w:rsidR="00BB7C61" w:rsidRDefault="13D4FDE3" w:rsidP="00BB7C61">
      <w:pPr>
        <w:rPr>
          <w:lang w:val="en-US"/>
        </w:rPr>
      </w:pPr>
      <w:r w:rsidRPr="13D4FDE3">
        <w:rPr>
          <w:lang w:val="en-US"/>
        </w:rPr>
        <w:t>This section lists the (categories of) common software defects that have been identified in relation to the selected programming technology. For each of the items in the list it is described how these common defects can be avoided (or if not otherwise possible will be mitigated to the best possible extend).</w:t>
      </w:r>
    </w:p>
    <w:p w14:paraId="5DC9C54A" w14:textId="77777777" w:rsidR="00BB7C61" w:rsidRDefault="00BB7C61" w:rsidP="00BB7C61">
      <w:pPr>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42"/>
        <w:gridCol w:w="4518"/>
      </w:tblGrid>
      <w:tr w:rsidR="00BB7C61" w:rsidRPr="00296E3F" w14:paraId="5DC9C54D" w14:textId="77777777" w:rsidTr="002C78BC">
        <w:tc>
          <w:tcPr>
            <w:tcW w:w="4644" w:type="dxa"/>
            <w:tcBorders>
              <w:bottom w:val="single" w:sz="12" w:space="0" w:color="666666"/>
            </w:tcBorders>
            <w:shd w:val="clear" w:color="auto" w:fill="auto"/>
          </w:tcPr>
          <w:p w14:paraId="5DC9C54B" w14:textId="77777777" w:rsidR="00BB7C61" w:rsidRPr="00296E3F" w:rsidRDefault="13D4FDE3" w:rsidP="00296E3F">
            <w:pPr>
              <w:rPr>
                <w:b/>
                <w:bCs/>
                <w:lang w:val="en-US"/>
              </w:rPr>
            </w:pPr>
            <w:r w:rsidRPr="13D4FDE3">
              <w:rPr>
                <w:b/>
                <w:bCs/>
                <w:lang w:val="en-US"/>
              </w:rPr>
              <w:t>Common Software Defect</w:t>
            </w:r>
          </w:p>
        </w:tc>
        <w:tc>
          <w:tcPr>
            <w:tcW w:w="4642" w:type="dxa"/>
            <w:tcBorders>
              <w:bottom w:val="single" w:sz="12" w:space="0" w:color="666666"/>
            </w:tcBorders>
            <w:shd w:val="clear" w:color="auto" w:fill="auto"/>
          </w:tcPr>
          <w:p w14:paraId="5DC9C54C" w14:textId="77777777" w:rsidR="00BB7C61" w:rsidRPr="00296E3F" w:rsidRDefault="13D4FDE3" w:rsidP="00296E3F">
            <w:pPr>
              <w:rPr>
                <w:b/>
                <w:bCs/>
                <w:lang w:val="en-US"/>
              </w:rPr>
            </w:pPr>
            <w:r w:rsidRPr="13D4FDE3">
              <w:rPr>
                <w:b/>
                <w:bCs/>
                <w:lang w:val="en-US"/>
              </w:rPr>
              <w:t>Defect resolution or mitigation</w:t>
            </w:r>
          </w:p>
        </w:tc>
      </w:tr>
      <w:tr w:rsidR="00BB7C61" w:rsidRPr="00296E3F" w14:paraId="5DC9C550" w14:textId="77777777" w:rsidTr="002C78BC">
        <w:tc>
          <w:tcPr>
            <w:tcW w:w="4644" w:type="dxa"/>
            <w:shd w:val="clear" w:color="auto" w:fill="auto"/>
          </w:tcPr>
          <w:p w14:paraId="5DC9C54E" w14:textId="1E2B0B1A" w:rsidR="00BB7C61" w:rsidRPr="0058712E" w:rsidRDefault="7604E799" w:rsidP="00296E3F">
            <w:pPr>
              <w:rPr>
                <w:bCs/>
                <w:color w:val="000000" w:themeColor="text1"/>
                <w:lang w:val="en-US"/>
              </w:rPr>
            </w:pPr>
            <w:r w:rsidRPr="0058712E">
              <w:rPr>
                <w:bCs/>
                <w:color w:val="000000" w:themeColor="text1"/>
              </w:rPr>
              <w:t>Interruption due to</w:t>
            </w:r>
            <w:ins w:id="444" w:author="Rik de Wijn" w:date="2024-12-04T09:14:00Z" w16du:dateUtc="2024-12-04T08:14:00Z">
              <w:r w:rsidR="00C66034">
                <w:rPr>
                  <w:bCs/>
                  <w:color w:val="000000" w:themeColor="text1"/>
                </w:rPr>
                <w:t xml:space="preserve"> DAS</w:t>
              </w:r>
            </w:ins>
            <w:ins w:id="445" w:author="Rik de Wijn" w:date="2024-12-04T09:15:00Z" w16du:dateUtc="2024-12-04T08:15:00Z">
              <w:r w:rsidR="00C66034">
                <w:rPr>
                  <w:bCs/>
                  <w:color w:val="000000" w:themeColor="text1"/>
                </w:rPr>
                <w:t>PLATFORM</w:t>
              </w:r>
            </w:ins>
            <w:del w:id="446" w:author="Rik de Wijn" w:date="2024-12-04T09:14:00Z" w16du:dateUtc="2024-12-04T08:14:00Z">
              <w:r w:rsidRPr="0058712E" w:rsidDel="00C66034">
                <w:rPr>
                  <w:bCs/>
                  <w:color w:val="000000" w:themeColor="text1"/>
                </w:rPr>
                <w:delText xml:space="preserve">  DAS session</w:delText>
              </w:r>
            </w:del>
          </w:p>
        </w:tc>
        <w:tc>
          <w:tcPr>
            <w:tcW w:w="4642" w:type="dxa"/>
            <w:shd w:val="clear" w:color="auto" w:fill="auto"/>
          </w:tcPr>
          <w:p w14:paraId="5DC9C54F" w14:textId="419EB4C9"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3" w14:textId="77777777" w:rsidTr="002C78BC">
        <w:tc>
          <w:tcPr>
            <w:tcW w:w="4644" w:type="dxa"/>
            <w:shd w:val="clear" w:color="auto" w:fill="auto"/>
          </w:tcPr>
          <w:p w14:paraId="5DC9C551" w14:textId="6C4889A2" w:rsidR="00BB7C61" w:rsidRPr="0058712E" w:rsidRDefault="7604E799" w:rsidP="00296E3F">
            <w:pPr>
              <w:rPr>
                <w:bCs/>
                <w:color w:val="000000" w:themeColor="text1"/>
                <w:lang w:val="en-US"/>
              </w:rPr>
            </w:pPr>
            <w:r w:rsidRPr="0058712E">
              <w:rPr>
                <w:bCs/>
                <w:color w:val="000000" w:themeColor="text1"/>
              </w:rPr>
              <w:t>Interruption due to Windows operating system</w:t>
            </w:r>
          </w:p>
        </w:tc>
        <w:tc>
          <w:tcPr>
            <w:tcW w:w="4642" w:type="dxa"/>
            <w:shd w:val="clear" w:color="auto" w:fill="auto"/>
          </w:tcPr>
          <w:p w14:paraId="5DC9C552" w14:textId="2DFB486E" w:rsidR="00BB7C61" w:rsidRPr="0058712E" w:rsidRDefault="7604E799" w:rsidP="00296E3F">
            <w:pPr>
              <w:rPr>
                <w:color w:val="000000" w:themeColor="text1"/>
                <w:lang w:val="en-US"/>
              </w:rPr>
            </w:pPr>
            <w:r w:rsidRPr="0058712E">
              <w:rPr>
                <w:bCs/>
                <w:color w:val="000000" w:themeColor="text1"/>
              </w:rPr>
              <w:t>Restart</w:t>
            </w:r>
          </w:p>
        </w:tc>
      </w:tr>
      <w:tr w:rsidR="00BB7C61" w:rsidRPr="00296E3F" w:rsidDel="00C66034" w14:paraId="5DC9C556" w14:textId="7692CB34" w:rsidTr="002C78BC">
        <w:trPr>
          <w:del w:id="447" w:author="Rik de Wijn" w:date="2024-12-04T09:15:00Z"/>
        </w:trPr>
        <w:tc>
          <w:tcPr>
            <w:tcW w:w="4644" w:type="dxa"/>
            <w:shd w:val="clear" w:color="auto" w:fill="auto"/>
          </w:tcPr>
          <w:p w14:paraId="5DC9C554" w14:textId="1953E84F" w:rsidR="00BB7C61" w:rsidRPr="0058712E" w:rsidDel="00C66034" w:rsidRDefault="7604E799" w:rsidP="00296E3F">
            <w:pPr>
              <w:rPr>
                <w:del w:id="448" w:author="Rik de Wijn" w:date="2024-12-04T09:15:00Z" w16du:dateUtc="2024-12-04T08:15:00Z"/>
                <w:bCs/>
                <w:color w:val="000000" w:themeColor="text1"/>
                <w:lang w:val="en-US"/>
              </w:rPr>
            </w:pPr>
            <w:del w:id="449" w:author="Rik de Wijn" w:date="2024-12-04T09:15:00Z" w16du:dateUtc="2024-12-04T08:15:00Z">
              <w:r w:rsidRPr="0058712E" w:rsidDel="00C66034">
                <w:rPr>
                  <w:bCs/>
                  <w:color w:val="000000" w:themeColor="text1"/>
                </w:rPr>
                <w:delText>Interruption due to hardware</w:delText>
              </w:r>
            </w:del>
          </w:p>
        </w:tc>
        <w:tc>
          <w:tcPr>
            <w:tcW w:w="4642" w:type="dxa"/>
            <w:shd w:val="clear" w:color="auto" w:fill="auto"/>
          </w:tcPr>
          <w:p w14:paraId="5DC9C555" w14:textId="04A2DA06" w:rsidR="00BB7C61" w:rsidRPr="0058712E" w:rsidDel="00C66034" w:rsidRDefault="7604E799" w:rsidP="00296E3F">
            <w:pPr>
              <w:rPr>
                <w:del w:id="450" w:author="Rik de Wijn" w:date="2024-12-04T09:15:00Z" w16du:dateUtc="2024-12-04T08:15:00Z"/>
                <w:color w:val="000000" w:themeColor="text1"/>
                <w:lang w:val="en-US"/>
              </w:rPr>
            </w:pPr>
            <w:del w:id="451" w:author="Rik de Wijn" w:date="2024-12-04T09:15:00Z" w16du:dateUtc="2024-12-04T08:15:00Z">
              <w:r w:rsidRPr="0058712E" w:rsidDel="00C66034">
                <w:rPr>
                  <w:bCs/>
                  <w:color w:val="000000" w:themeColor="text1"/>
                </w:rPr>
                <w:delText>Restart</w:delText>
              </w:r>
            </w:del>
          </w:p>
        </w:tc>
      </w:tr>
    </w:tbl>
    <w:p w14:paraId="24956BC5" w14:textId="4FF07FB8" w:rsidR="007E086A" w:rsidDel="00C66034" w:rsidRDefault="007E086A" w:rsidP="00A333CD">
      <w:pPr>
        <w:pStyle w:val="Heading1"/>
        <w:rPr>
          <w:del w:id="452" w:author="Rik de Wijn" w:date="2024-12-03T11:13:00Z" w16du:dateUtc="2024-12-03T10:13:00Z"/>
        </w:rPr>
      </w:pPr>
      <w:bookmarkStart w:id="453" w:name="_Toc63954594"/>
      <w:bookmarkEnd w:id="217"/>
      <w:del w:id="454" w:author="Rik de Wijn" w:date="2024-12-03T11:13:00Z" w16du:dateUtc="2024-12-03T10:13:00Z">
        <w:r w:rsidDel="00A333CD">
          <w:delText>Appendix</w:delText>
        </w:r>
        <w:bookmarkEnd w:id="453"/>
      </w:del>
    </w:p>
    <w:p w14:paraId="09069D12" w14:textId="77777777" w:rsidR="00C66034" w:rsidRPr="00C66034" w:rsidRDefault="00C66034">
      <w:pPr>
        <w:rPr>
          <w:ins w:id="455" w:author="Rik de Wijn" w:date="2024-12-04T09:24:00Z" w16du:dateUtc="2024-12-04T08:24:00Z"/>
        </w:rPr>
        <w:pPrChange w:id="456" w:author="Rik de Wijn" w:date="2024-12-04T09:24:00Z" w16du:dateUtc="2024-12-04T08:24:00Z">
          <w:pPr>
            <w:pStyle w:val="Heading1"/>
          </w:pPr>
        </w:pPrChange>
      </w:pPr>
    </w:p>
    <w:p w14:paraId="062A3D22" w14:textId="4439AD12" w:rsidR="0059089B" w:rsidDel="00A333CD" w:rsidRDefault="006E21CE" w:rsidP="006E21CE">
      <w:pPr>
        <w:rPr>
          <w:del w:id="457" w:author="Rik de Wijn" w:date="2024-12-03T11:13:00Z" w16du:dateUtc="2024-12-03T10:13:00Z"/>
        </w:rPr>
      </w:pPr>
      <w:del w:id="458" w:author="Rik de Wijn" w:date="2024-12-03T11:13:00Z" w16du:dateUtc="2024-12-03T10:13:00Z">
        <w:r w:rsidDel="00A333CD">
          <w:lastRenderedPageBreak/>
          <w:delText>N</w:delText>
        </w:r>
        <w:r w:rsidR="00F5747B" w:rsidDel="00A333CD">
          <w:delText xml:space="preserve">ot </w:delText>
        </w:r>
        <w:r w:rsidDel="00A333CD">
          <w:delText>A</w:delText>
        </w:r>
        <w:r w:rsidR="00F5747B" w:rsidDel="00A333CD">
          <w:delText>pplicable</w:delText>
        </w:r>
      </w:del>
    </w:p>
    <w:p w14:paraId="2E442743" w14:textId="3CE669CD" w:rsidR="00A333CD" w:rsidRDefault="00A333CD" w:rsidP="00A333CD">
      <w:pPr>
        <w:pStyle w:val="Heading1"/>
        <w:rPr>
          <w:ins w:id="459" w:author="Rik de Wijn" w:date="2024-12-03T11:12:00Z" w16du:dateUtc="2024-12-03T10:12:00Z"/>
        </w:rPr>
      </w:pPr>
      <w:ins w:id="460" w:author="Rik de Wijn" w:date="2024-12-03T11:12:00Z" w16du:dateUtc="2024-12-03T10:12:00Z">
        <w:r w:rsidRPr="0C19D696">
          <w:t>Definitions</w:t>
        </w:r>
        <w:r>
          <w:t xml:space="preserve"> and abbreviations</w:t>
        </w:r>
      </w:ins>
    </w:p>
    <w:p w14:paraId="07A30FEF" w14:textId="77777777" w:rsidR="00A333CD" w:rsidRDefault="00A333CD" w:rsidP="00A333CD">
      <w:pPr>
        <w:rPr>
          <w:ins w:id="461" w:author="Rik de Wijn" w:date="2024-12-03T11:12:00Z" w16du:dateUtc="2024-12-03T10:12:00Z"/>
          <w:color w:val="000000" w:themeColor="text1"/>
        </w:rPr>
      </w:pPr>
      <w:ins w:id="462" w:author="Rik de Wijn" w:date="2024-12-03T11:12:00Z" w16du:dateUtc="2024-12-03T10:12:00Z">
        <w:r>
          <w:rPr>
            <w:color w:val="000000" w:themeColor="text1"/>
          </w:rPr>
          <w:t>SOUP</w:t>
        </w:r>
        <w:r>
          <w:rPr>
            <w:color w:val="000000" w:themeColor="text1"/>
          </w:rPr>
          <w:tab/>
        </w:r>
        <w:r>
          <w:rPr>
            <w:color w:val="000000" w:themeColor="text1"/>
          </w:rPr>
          <w:tab/>
        </w:r>
        <w:r>
          <w:rPr>
            <w:color w:val="000000" w:themeColor="text1"/>
          </w:rPr>
          <w:tab/>
          <w:t>Software of unknown provenance</w:t>
        </w:r>
      </w:ins>
    </w:p>
    <w:p w14:paraId="15A6E818" w14:textId="68965425" w:rsidR="00A333CD" w:rsidRPr="000E6BB5" w:rsidRDefault="00A333CD" w:rsidP="00A333CD">
      <w:pPr>
        <w:rPr>
          <w:ins w:id="463" w:author="Rik de Wijn" w:date="2024-12-03T11:12:00Z" w16du:dateUtc="2024-12-03T10:12:00Z"/>
          <w:color w:val="000000" w:themeColor="text1"/>
        </w:rPr>
      </w:pPr>
      <w:ins w:id="464" w:author="Rik de Wijn" w:date="2024-12-03T11:12:00Z" w16du:dateUtc="2024-12-03T10:12:00Z">
        <w:r w:rsidRPr="000E6BB5">
          <w:rPr>
            <w:color w:val="000000" w:themeColor="text1"/>
          </w:rPr>
          <w:t>SP</w:t>
        </w:r>
        <w:r>
          <w:rPr>
            <w:color w:val="000000" w:themeColor="text1"/>
          </w:rPr>
          <w:tab/>
        </w:r>
        <w:r>
          <w:rPr>
            <w:color w:val="000000" w:themeColor="text1"/>
          </w:rPr>
          <w:tab/>
        </w:r>
        <w:r>
          <w:rPr>
            <w:color w:val="000000" w:themeColor="text1"/>
          </w:rPr>
          <w:tab/>
        </w:r>
        <w:r w:rsidRPr="000E6BB5">
          <w:rPr>
            <w:color w:val="000000" w:themeColor="text1"/>
          </w:rPr>
          <w:t>Software Product</w:t>
        </w:r>
        <w:r>
          <w:rPr>
            <w:color w:val="000000" w:themeColor="text1"/>
          </w:rPr>
          <w:t xml:space="preserve">, i.e. </w:t>
        </w:r>
      </w:ins>
      <w:ins w:id="465" w:author="Rik de Wijn" w:date="2025-01-29T08:37:00Z" w16du:dateUtc="2025-01-29T07:37:00Z">
        <w:r w:rsidR="00923A57">
          <w:rPr>
            <w:color w:val="000000" w:themeColor="text1"/>
          </w:rPr>
          <w:t>DASCOMBAT</w:t>
        </w:r>
      </w:ins>
    </w:p>
    <w:p w14:paraId="3F2290E6" w14:textId="77777777" w:rsidR="00A333CD" w:rsidRPr="000E6BB5" w:rsidRDefault="00A333CD" w:rsidP="00A333CD">
      <w:pPr>
        <w:rPr>
          <w:ins w:id="466" w:author="Rik de Wijn" w:date="2024-12-03T11:12:00Z" w16du:dateUtc="2024-12-03T10:12:00Z"/>
          <w:color w:val="000000" w:themeColor="text1"/>
        </w:rPr>
      </w:pPr>
      <w:ins w:id="467" w:author="Rik de Wijn" w:date="2024-12-03T11:12:00Z" w16du:dateUtc="2024-12-03T10:12:00Z">
        <w:r w:rsidRPr="000E6BB5">
          <w:rPr>
            <w:color w:val="000000" w:themeColor="text1"/>
          </w:rPr>
          <w:t>DAS PLATFORM</w:t>
        </w:r>
        <w:r>
          <w:rPr>
            <w:color w:val="000000" w:themeColor="text1"/>
          </w:rPr>
          <w:tab/>
        </w:r>
        <w:r w:rsidRPr="000E6BB5">
          <w:rPr>
            <w:color w:val="000000" w:themeColor="text1"/>
          </w:rPr>
          <w:t>The software platform to which modules plug-in</w:t>
        </w:r>
      </w:ins>
    </w:p>
    <w:p w14:paraId="2C1D9987" w14:textId="40FF2071" w:rsidR="00A333CD" w:rsidRDefault="000542DE" w:rsidP="00A333CD">
      <w:pPr>
        <w:rPr>
          <w:ins w:id="468" w:author="Rik de Wijn" w:date="2024-12-03T11:12:00Z" w16du:dateUtc="2024-12-03T10:12:00Z"/>
          <w:color w:val="000000" w:themeColor="text1"/>
        </w:rPr>
      </w:pPr>
      <w:ins w:id="469" w:author="Rik de Wijn" w:date="2025-01-29T08:46:00Z" w16du:dateUtc="2025-01-29T07:46:00Z">
        <w:r>
          <w:rPr>
            <w:color w:val="000000" w:themeColor="text1"/>
          </w:rPr>
          <w:t>IO</w:t>
        </w:r>
      </w:ins>
      <w:ins w:id="470" w:author="Rik de Wijn" w:date="2025-01-29T08:47:00Z" w16du:dateUtc="2025-01-29T07:47:00Z">
        <w:r>
          <w:rPr>
            <w:color w:val="000000" w:themeColor="text1"/>
          </w:rPr>
          <w:t>pener-melanoma, IOpener-NSCLC</w:t>
        </w:r>
      </w:ins>
      <w:ins w:id="471" w:author="Rik de Wijn" w:date="2024-12-03T11:12:00Z" w16du:dateUtc="2024-12-03T10:12:00Z">
        <w:r w:rsidR="00A333CD">
          <w:rPr>
            <w:color w:val="000000" w:themeColor="text1"/>
          </w:rPr>
          <w:tab/>
        </w:r>
        <w:r w:rsidR="00A333CD">
          <w:rPr>
            <w:color w:val="000000" w:themeColor="text1"/>
          </w:rPr>
          <w:tab/>
        </w:r>
        <w:r w:rsidR="00A333CD" w:rsidRPr="000E6BB5">
          <w:rPr>
            <w:color w:val="000000" w:themeColor="text1"/>
          </w:rPr>
          <w:t>The name of the medical device</w:t>
        </w:r>
      </w:ins>
    </w:p>
    <w:p w14:paraId="06979EF2" w14:textId="77777777" w:rsidR="00A333CD" w:rsidRDefault="00A333CD" w:rsidP="00A333CD">
      <w:pPr>
        <w:rPr>
          <w:ins w:id="472" w:author="Rik de Wijn" w:date="2024-12-03T11:12:00Z" w16du:dateUtc="2024-12-03T10:12:00Z"/>
          <w:color w:val="000000" w:themeColor="text1"/>
        </w:rPr>
      </w:pPr>
      <w:ins w:id="473" w:author="Rik de Wijn" w:date="2024-12-03T11:12:00Z" w16du:dateUtc="2024-12-03T10:12:00Z">
        <w:r>
          <w:rPr>
            <w:color w:val="000000" w:themeColor="text1"/>
          </w:rPr>
          <w:t>FMEA</w:t>
        </w:r>
        <w:r>
          <w:rPr>
            <w:color w:val="000000" w:themeColor="text1"/>
          </w:rPr>
          <w:tab/>
        </w:r>
        <w:r>
          <w:rPr>
            <w:color w:val="000000" w:themeColor="text1"/>
          </w:rPr>
          <w:tab/>
        </w:r>
        <w:r>
          <w:rPr>
            <w:color w:val="000000" w:themeColor="text1"/>
          </w:rPr>
          <w:tab/>
          <w:t>Failure Mode and Effect Analysis</w:t>
        </w:r>
      </w:ins>
    </w:p>
    <w:p w14:paraId="01B967A9" w14:textId="77777777" w:rsidR="00A333CD" w:rsidRDefault="00A333CD" w:rsidP="00A333CD">
      <w:pPr>
        <w:rPr>
          <w:ins w:id="474" w:author="Rik de Wijn" w:date="2024-12-03T11:12:00Z" w16du:dateUtc="2024-12-03T10:12:00Z"/>
          <w:color w:val="000000" w:themeColor="text1"/>
        </w:rPr>
      </w:pPr>
      <w:ins w:id="475" w:author="Rik de Wijn" w:date="2024-12-03T11:12:00Z" w16du:dateUtc="2024-12-03T10:12:00Z">
        <w:r>
          <w:rPr>
            <w:color w:val="000000" w:themeColor="text1"/>
          </w:rPr>
          <w:t>DAS</w:t>
        </w:r>
        <w:r>
          <w:rPr>
            <w:color w:val="000000" w:themeColor="text1"/>
          </w:rPr>
          <w:tab/>
        </w:r>
        <w:r>
          <w:rPr>
            <w:color w:val="000000" w:themeColor="text1"/>
          </w:rPr>
          <w:tab/>
        </w:r>
        <w:r>
          <w:rPr>
            <w:color w:val="000000" w:themeColor="text1"/>
          </w:rPr>
          <w:tab/>
          <w:t>Diagnostic Assay Services</w:t>
        </w:r>
      </w:ins>
    </w:p>
    <w:p w14:paraId="40CA6548" w14:textId="77777777" w:rsidR="00A333CD" w:rsidRDefault="00A333CD" w:rsidP="00A333CD">
      <w:pPr>
        <w:ind w:left="2124" w:hanging="2124"/>
        <w:rPr>
          <w:ins w:id="476" w:author="Rik de Wijn" w:date="2024-12-03T11:12:00Z" w16du:dateUtc="2024-12-03T10:12:00Z"/>
          <w:color w:val="000000" w:themeColor="text1"/>
        </w:rPr>
      </w:pPr>
      <w:ins w:id="477" w:author="Rik de Wijn" w:date="2024-12-03T11:12:00Z" w16du:dateUtc="2024-12-03T10:12:00Z">
        <w:r>
          <w:rPr>
            <w:color w:val="000000" w:themeColor="text1"/>
          </w:rPr>
          <w:t>REF</w:t>
        </w:r>
        <w:r>
          <w:rPr>
            <w:color w:val="000000" w:themeColor="text1"/>
          </w:rPr>
          <w:tab/>
        </w:r>
        <w:r>
          <w:rPr>
            <w:color w:val="000000" w:themeColor="text1"/>
          </w:rPr>
          <w:tab/>
          <w:t>Reference sample, used to indicate reference sample or Internal Assay Control sample.</w:t>
        </w:r>
      </w:ins>
    </w:p>
    <w:p w14:paraId="52515F45" w14:textId="77777777" w:rsidR="00A333CD" w:rsidRDefault="00A333CD" w:rsidP="00A333CD">
      <w:pPr>
        <w:ind w:left="2124" w:hanging="2124"/>
        <w:rPr>
          <w:ins w:id="478" w:author="Rik de Wijn" w:date="2024-12-03T11:12:00Z" w16du:dateUtc="2024-12-03T10:12:00Z"/>
          <w:color w:val="000000" w:themeColor="text1"/>
        </w:rPr>
      </w:pPr>
    </w:p>
    <w:p w14:paraId="475153BC" w14:textId="6C0E210E" w:rsidR="00A333CD" w:rsidRPr="00A16FE4" w:rsidRDefault="00A333CD">
      <w:pPr>
        <w:pStyle w:val="Heading1"/>
        <w:rPr>
          <w:ins w:id="479" w:author="Rik de Wijn" w:date="2024-12-03T11:12:00Z" w16du:dateUtc="2024-12-03T10:12:00Z"/>
        </w:rPr>
        <w:pPrChange w:id="480" w:author="Rik de Wijn" w:date="2024-12-03T11:12:00Z" w16du:dateUtc="2024-12-03T10:12:00Z">
          <w:pPr>
            <w:ind w:left="2124" w:hanging="2124"/>
          </w:pPr>
        </w:pPrChange>
      </w:pPr>
      <w:ins w:id="481" w:author="Rik de Wijn" w:date="2024-12-03T11:12:00Z" w16du:dateUtc="2024-12-03T10:12:00Z">
        <w:r>
          <w:t>Appendix</w:t>
        </w:r>
      </w:ins>
    </w:p>
    <w:p w14:paraId="4A2DAFE8" w14:textId="304C9F0B" w:rsidR="00C66034" w:rsidRDefault="00A333CD" w:rsidP="0059089B">
      <w:pPr>
        <w:rPr>
          <w:ins w:id="482" w:author="Rik de Wijn" w:date="2024-12-04T09:24:00Z" w16du:dateUtc="2024-12-04T08:24:00Z"/>
        </w:rPr>
      </w:pPr>
      <w:ins w:id="483" w:author="Rik de Wijn" w:date="2024-12-03T11:12:00Z" w16du:dateUtc="2024-12-03T10:12:00Z">
        <w:r>
          <w:t>No</w:t>
        </w:r>
      </w:ins>
      <w:ins w:id="484" w:author="Rik de Wijn" w:date="2024-12-03T11:13:00Z" w16du:dateUtc="2024-12-03T10:13:00Z">
        <w:r>
          <w:t>t applicable</w:t>
        </w:r>
      </w:ins>
    </w:p>
    <w:p w14:paraId="067E2DDC" w14:textId="77777777" w:rsidR="00C66034" w:rsidRDefault="00C66034">
      <w:pPr>
        <w:spacing w:before="0" w:after="0"/>
        <w:jc w:val="left"/>
        <w:rPr>
          <w:ins w:id="485" w:author="Rik de Wijn" w:date="2024-12-04T09:24:00Z" w16du:dateUtc="2024-12-04T08:24:00Z"/>
        </w:rPr>
      </w:pPr>
      <w:ins w:id="486" w:author="Rik de Wijn" w:date="2024-12-04T09:24:00Z" w16du:dateUtc="2024-12-04T08:24:00Z">
        <w:r>
          <w:br w:type="page"/>
        </w:r>
      </w:ins>
    </w:p>
    <w:p w14:paraId="14F5AF23" w14:textId="77777777" w:rsidR="006E21CE" w:rsidRDefault="006E21CE" w:rsidP="0059089B"/>
    <w:p w14:paraId="55C226DB" w14:textId="0A84BAFD" w:rsidR="0059089B" w:rsidRDefault="0059089B" w:rsidP="004B683D">
      <w:pPr>
        <w:pStyle w:val="Heading1"/>
      </w:pPr>
      <w:bookmarkStart w:id="487" w:name="_Toc63954595"/>
      <w:r>
        <w:t>References and related documents</w:t>
      </w:r>
      <w:bookmarkEnd w:id="487"/>
    </w:p>
    <w:p w14:paraId="74FB5330" w14:textId="41919FAB" w:rsidR="00BA76D8" w:rsidRPr="00BA76D8" w:rsidRDefault="0059089B" w:rsidP="00BA76D8">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00BA76D8" w:rsidRPr="00BA76D8">
        <w:rPr>
          <w:rFonts w:cs="Arial"/>
          <w:noProof/>
        </w:rPr>
        <w:t>[1]</w:t>
      </w:r>
      <w:r w:rsidR="00BA76D8" w:rsidRPr="00BA76D8">
        <w:rPr>
          <w:rFonts w:cs="Arial"/>
          <w:noProof/>
        </w:rPr>
        <w:tab/>
        <w:t xml:space="preserve">W. E. Johnson, C. Li, and A. Rabinovic, “Adjusting batch effects in microarray expression data using empirical Bayes methods,” </w:t>
      </w:r>
      <w:r w:rsidR="00BA76D8" w:rsidRPr="00BA76D8">
        <w:rPr>
          <w:rFonts w:cs="Arial"/>
          <w:i/>
          <w:iCs/>
          <w:noProof/>
        </w:rPr>
        <w:t>Biostatistics</w:t>
      </w:r>
      <w:r w:rsidR="00BA76D8" w:rsidRPr="00BA76D8">
        <w:rPr>
          <w:rFonts w:cs="Arial"/>
          <w:noProof/>
        </w:rPr>
        <w:t>, vol. 8, no. 1, pp. 118–127, Jan. 2007.</w:t>
      </w:r>
    </w:p>
    <w:p w14:paraId="68B34A2D" w14:textId="77777777" w:rsidR="00BA76D8" w:rsidRPr="00BA76D8" w:rsidRDefault="00BA76D8" w:rsidP="00BA76D8">
      <w:pPr>
        <w:widowControl w:val="0"/>
        <w:autoSpaceDE w:val="0"/>
        <w:autoSpaceDN w:val="0"/>
        <w:adjustRightInd w:val="0"/>
        <w:ind w:left="640" w:hanging="640"/>
        <w:rPr>
          <w:rFonts w:cs="Arial"/>
          <w:noProof/>
        </w:rPr>
      </w:pPr>
      <w:r w:rsidRPr="00BA76D8">
        <w:rPr>
          <w:rFonts w:cs="Arial"/>
          <w:noProof/>
        </w:rPr>
        <w:t>[2]</w:t>
      </w:r>
      <w:r w:rsidRPr="00BA76D8">
        <w:rPr>
          <w:rFonts w:cs="Arial"/>
          <w:noProof/>
        </w:rPr>
        <w:tab/>
        <w:t xml:space="preserve">Y. Zhang, D. F. Jenkins, S. Manimaran, and W. E. Johnson, “Alternative empirical Bayes models for adjusting for batch effects in genomic studies,” </w:t>
      </w:r>
      <w:r w:rsidRPr="00BA76D8">
        <w:rPr>
          <w:rFonts w:cs="Arial"/>
          <w:i/>
          <w:iCs/>
          <w:noProof/>
        </w:rPr>
        <w:t>BMC Bioinformatics</w:t>
      </w:r>
      <w:r w:rsidRPr="00BA76D8">
        <w:rPr>
          <w:rFonts w:cs="Arial"/>
          <w:noProof/>
        </w:rPr>
        <w:t>, vol. 19, no. 1, p. 262, Jul. 2018.</w:t>
      </w:r>
    </w:p>
    <w:p w14:paraId="41319636" w14:textId="77777777" w:rsidR="00BA76D8" w:rsidRPr="00BA76D8" w:rsidRDefault="00BA76D8" w:rsidP="00BA76D8">
      <w:pPr>
        <w:widowControl w:val="0"/>
        <w:autoSpaceDE w:val="0"/>
        <w:autoSpaceDN w:val="0"/>
        <w:adjustRightInd w:val="0"/>
        <w:ind w:left="640" w:hanging="640"/>
        <w:rPr>
          <w:rFonts w:cs="Arial"/>
          <w:noProof/>
        </w:rPr>
      </w:pPr>
      <w:r w:rsidRPr="000D5A73">
        <w:rPr>
          <w:rFonts w:cs="Arial"/>
          <w:noProof/>
          <w:lang w:val="nl-NL"/>
        </w:rPr>
        <w:t>[3]</w:t>
      </w:r>
      <w:r w:rsidRPr="000D5A73">
        <w:rPr>
          <w:rFonts w:cs="Arial"/>
          <w:noProof/>
          <w:lang w:val="nl-NL"/>
        </w:rPr>
        <w:tab/>
        <w:t xml:space="preserve">J. T. Leek </w:t>
      </w:r>
      <w:r w:rsidRPr="000D5A73">
        <w:rPr>
          <w:rFonts w:cs="Arial"/>
          <w:i/>
          <w:iCs/>
          <w:noProof/>
          <w:lang w:val="nl-NL"/>
        </w:rPr>
        <w:t>et al.</w:t>
      </w:r>
      <w:r w:rsidRPr="000D5A73">
        <w:rPr>
          <w:rFonts w:cs="Arial"/>
          <w:noProof/>
          <w:lang w:val="nl-NL"/>
        </w:rPr>
        <w:t xml:space="preserve">, “SVA: surrogate variable analysis.” </w:t>
      </w:r>
      <w:r w:rsidRPr="00BA76D8">
        <w:rPr>
          <w:rFonts w:cs="Arial"/>
          <w:noProof/>
        </w:rPr>
        <w:t>2020.</w:t>
      </w:r>
    </w:p>
    <w:p w14:paraId="265C64BE" w14:textId="77777777" w:rsidR="00BA76D8" w:rsidRDefault="00BA76D8" w:rsidP="00BA76D8">
      <w:pPr>
        <w:widowControl w:val="0"/>
        <w:autoSpaceDE w:val="0"/>
        <w:autoSpaceDN w:val="0"/>
        <w:adjustRightInd w:val="0"/>
        <w:ind w:left="640" w:hanging="640"/>
        <w:rPr>
          <w:ins w:id="488" w:author="Rik de Wijn" w:date="2024-12-04T09:25:00Z" w16du:dateUtc="2024-12-04T08:25:00Z"/>
          <w:rFonts w:cs="Arial"/>
          <w:noProof/>
        </w:rPr>
      </w:pPr>
      <w:r w:rsidRPr="00BA76D8">
        <w:rPr>
          <w:rFonts w:cs="Arial"/>
          <w:noProof/>
        </w:rPr>
        <w:t>[4]</w:t>
      </w:r>
      <w:r w:rsidRPr="00BA76D8">
        <w:rPr>
          <w:rFonts w:cs="Arial"/>
          <w:noProof/>
        </w:rPr>
        <w:tab/>
        <w:t>PamGene International, “210228RW19030 Development and verification of the use of reference samples in teh DAS lab,” 2019.</w:t>
      </w:r>
    </w:p>
    <w:p w14:paraId="20D6BDBF" w14:textId="77777777" w:rsidR="008D2C42" w:rsidRPr="00BA76D8" w:rsidRDefault="008D2C42" w:rsidP="00BA76D8">
      <w:pPr>
        <w:widowControl w:val="0"/>
        <w:autoSpaceDE w:val="0"/>
        <w:autoSpaceDN w:val="0"/>
        <w:adjustRightInd w:val="0"/>
        <w:ind w:left="640" w:hanging="640"/>
        <w:rPr>
          <w:rFonts w:cs="Arial"/>
          <w:noProof/>
        </w:rPr>
      </w:pPr>
    </w:p>
    <w:p w14:paraId="4B39E4E5" w14:textId="33D9ACD9" w:rsidR="007E086A" w:rsidRPr="0059089B" w:rsidRDefault="0059089B" w:rsidP="000D5A73">
      <w:pPr>
        <w:pStyle w:val="Heading1"/>
      </w:pPr>
      <w:r>
        <w:fldChar w:fldCharType="end"/>
      </w:r>
      <w:bookmarkStart w:id="489" w:name="_Toc63954596"/>
      <w:r w:rsidR="007E086A" w:rsidRPr="0059089B">
        <w:t>Signatures and approval</w:t>
      </w:r>
      <w:bookmarkEnd w:id="489"/>
    </w:p>
    <w:p w14:paraId="643E1461" w14:textId="06F7590A" w:rsidR="007E086A" w:rsidRPr="001677DC" w:rsidRDefault="007E086A" w:rsidP="007E08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940"/>
        <w:gridCol w:w="1804"/>
        <w:gridCol w:w="1777"/>
        <w:gridCol w:w="1759"/>
      </w:tblGrid>
      <w:tr w:rsidR="007E086A" w14:paraId="53CEBD23" w14:textId="77777777" w:rsidTr="002B3CF8">
        <w:trPr>
          <w:trHeight w:val="113"/>
        </w:trPr>
        <w:tc>
          <w:tcPr>
            <w:tcW w:w="1857" w:type="dxa"/>
            <w:shd w:val="clear" w:color="auto" w:fill="E7E6E6"/>
          </w:tcPr>
          <w:p w14:paraId="3CA0BEFB" w14:textId="77777777" w:rsidR="007E086A" w:rsidRPr="00BB28ED" w:rsidRDefault="007E086A" w:rsidP="002B3CF8">
            <w:pPr>
              <w:spacing w:before="40" w:after="40"/>
              <w:rPr>
                <w:b/>
                <w:sz w:val="20"/>
              </w:rPr>
            </w:pPr>
            <w:r w:rsidRPr="00BB28ED">
              <w:rPr>
                <w:b/>
                <w:sz w:val="20"/>
              </w:rPr>
              <w:t>Role</w:t>
            </w:r>
          </w:p>
        </w:tc>
        <w:tc>
          <w:tcPr>
            <w:tcW w:w="1857" w:type="dxa"/>
            <w:shd w:val="clear" w:color="auto" w:fill="E7E6E6"/>
          </w:tcPr>
          <w:p w14:paraId="7DCB72AE" w14:textId="77777777" w:rsidR="007E086A" w:rsidRPr="00BB28ED" w:rsidRDefault="007E086A" w:rsidP="002B3CF8">
            <w:pPr>
              <w:spacing w:before="40" w:after="40"/>
              <w:rPr>
                <w:b/>
                <w:sz w:val="20"/>
              </w:rPr>
            </w:pPr>
            <w:r w:rsidRPr="00BB28ED">
              <w:rPr>
                <w:b/>
                <w:sz w:val="20"/>
              </w:rPr>
              <w:t>Function title</w:t>
            </w:r>
          </w:p>
        </w:tc>
        <w:tc>
          <w:tcPr>
            <w:tcW w:w="1857" w:type="dxa"/>
            <w:shd w:val="clear" w:color="auto" w:fill="E7E6E6"/>
          </w:tcPr>
          <w:p w14:paraId="00FB72B4" w14:textId="77777777" w:rsidR="007E086A" w:rsidRPr="00BB28ED" w:rsidRDefault="007E086A" w:rsidP="002B3CF8">
            <w:pPr>
              <w:spacing w:before="40" w:after="40"/>
              <w:rPr>
                <w:b/>
                <w:sz w:val="20"/>
              </w:rPr>
            </w:pPr>
            <w:r w:rsidRPr="00BB28ED">
              <w:rPr>
                <w:b/>
                <w:sz w:val="20"/>
              </w:rPr>
              <w:t>Name</w:t>
            </w:r>
          </w:p>
        </w:tc>
        <w:tc>
          <w:tcPr>
            <w:tcW w:w="1857" w:type="dxa"/>
            <w:shd w:val="clear" w:color="auto" w:fill="E7E6E6"/>
          </w:tcPr>
          <w:p w14:paraId="496C0FAC" w14:textId="77777777" w:rsidR="007E086A" w:rsidRPr="00BB28ED" w:rsidRDefault="007E086A" w:rsidP="002B3CF8">
            <w:pPr>
              <w:spacing w:before="40" w:after="40"/>
              <w:rPr>
                <w:b/>
                <w:sz w:val="20"/>
              </w:rPr>
            </w:pPr>
            <w:r w:rsidRPr="00BB28ED">
              <w:rPr>
                <w:b/>
                <w:sz w:val="20"/>
              </w:rPr>
              <w:t>Signature</w:t>
            </w:r>
          </w:p>
        </w:tc>
        <w:tc>
          <w:tcPr>
            <w:tcW w:w="1858" w:type="dxa"/>
            <w:shd w:val="clear" w:color="auto" w:fill="E7E6E6"/>
          </w:tcPr>
          <w:p w14:paraId="51A220BC" w14:textId="77777777" w:rsidR="007E086A" w:rsidRPr="00BB28ED" w:rsidRDefault="007E086A" w:rsidP="002B3CF8">
            <w:pPr>
              <w:spacing w:before="40" w:after="40"/>
              <w:rPr>
                <w:b/>
                <w:sz w:val="20"/>
              </w:rPr>
            </w:pPr>
            <w:r w:rsidRPr="00BB28ED">
              <w:rPr>
                <w:b/>
                <w:sz w:val="20"/>
              </w:rPr>
              <w:t>Release date</w:t>
            </w:r>
          </w:p>
        </w:tc>
      </w:tr>
      <w:tr w:rsidR="007E086A" w14:paraId="100F2116" w14:textId="77777777" w:rsidTr="00E424D5">
        <w:trPr>
          <w:trHeight w:val="786"/>
        </w:trPr>
        <w:tc>
          <w:tcPr>
            <w:tcW w:w="1857" w:type="dxa"/>
            <w:shd w:val="clear" w:color="auto" w:fill="auto"/>
          </w:tcPr>
          <w:p w14:paraId="3D3AD6AF" w14:textId="77777777" w:rsidR="007E086A" w:rsidRPr="00BB28ED" w:rsidRDefault="007E086A" w:rsidP="002B3CF8">
            <w:pPr>
              <w:rPr>
                <w:sz w:val="20"/>
                <w:szCs w:val="20"/>
              </w:rPr>
            </w:pPr>
            <w:r w:rsidRPr="00BB28ED">
              <w:rPr>
                <w:sz w:val="20"/>
                <w:szCs w:val="20"/>
              </w:rPr>
              <w:t>Author</w:t>
            </w:r>
          </w:p>
        </w:tc>
        <w:tc>
          <w:tcPr>
            <w:tcW w:w="1857" w:type="dxa"/>
            <w:shd w:val="clear" w:color="auto" w:fill="auto"/>
          </w:tcPr>
          <w:p w14:paraId="154AD1CA" w14:textId="5BA78731" w:rsidR="007E086A" w:rsidRPr="00BB28ED" w:rsidRDefault="002E4836" w:rsidP="002B3CF8">
            <w:pPr>
              <w:rPr>
                <w:sz w:val="20"/>
                <w:szCs w:val="20"/>
              </w:rPr>
            </w:pPr>
            <w:ins w:id="490" w:author="Rik de Wijn" w:date="2024-12-04T09:24:00Z" w16du:dateUtc="2024-12-04T08:24:00Z">
              <w:r>
                <w:rPr>
                  <w:sz w:val="20"/>
                  <w:szCs w:val="20"/>
                </w:rPr>
                <w:t>Head of DAS</w:t>
              </w:r>
            </w:ins>
            <w:del w:id="491" w:author="Rik de Wijn" w:date="2024-12-04T09:24:00Z" w16du:dateUtc="2024-12-04T08:24:00Z">
              <w:r w:rsidR="00004F2C" w:rsidDel="002E4836">
                <w:rPr>
                  <w:sz w:val="20"/>
                  <w:szCs w:val="20"/>
                </w:rPr>
                <w:delText>Software Manager</w:delText>
              </w:r>
            </w:del>
          </w:p>
        </w:tc>
        <w:tc>
          <w:tcPr>
            <w:tcW w:w="1857" w:type="dxa"/>
            <w:shd w:val="clear" w:color="auto" w:fill="auto"/>
          </w:tcPr>
          <w:p w14:paraId="725F0088" w14:textId="4BC5E2BC" w:rsidR="00004F2C" w:rsidRPr="00BB28ED" w:rsidRDefault="002E4836" w:rsidP="002B3CF8">
            <w:pPr>
              <w:rPr>
                <w:sz w:val="20"/>
                <w:szCs w:val="20"/>
              </w:rPr>
            </w:pPr>
            <w:ins w:id="492" w:author="Rik de Wijn" w:date="2024-12-04T09:24:00Z" w16du:dateUtc="2024-12-04T08:24:00Z">
              <w:r>
                <w:rPr>
                  <w:sz w:val="20"/>
                  <w:szCs w:val="20"/>
                </w:rPr>
                <w:t>Rik de Wijn</w:t>
              </w:r>
            </w:ins>
            <w:del w:id="493" w:author="Rik de Wijn" w:date="2024-12-04T09:24:00Z" w16du:dateUtc="2024-12-04T08:24:00Z">
              <w:r w:rsidR="00004F2C" w:rsidDel="002E4836">
                <w:rPr>
                  <w:sz w:val="20"/>
                  <w:szCs w:val="20"/>
                </w:rPr>
                <w:delText>Faris Naji</w:delText>
              </w:r>
            </w:del>
          </w:p>
        </w:tc>
        <w:tc>
          <w:tcPr>
            <w:tcW w:w="1857" w:type="dxa"/>
            <w:shd w:val="clear" w:color="auto" w:fill="auto"/>
          </w:tcPr>
          <w:p w14:paraId="41A44C8E" w14:textId="77777777" w:rsidR="007E086A" w:rsidRPr="00BB28ED" w:rsidRDefault="007E086A" w:rsidP="002B3CF8">
            <w:pPr>
              <w:rPr>
                <w:sz w:val="20"/>
                <w:szCs w:val="20"/>
              </w:rPr>
            </w:pPr>
          </w:p>
        </w:tc>
        <w:tc>
          <w:tcPr>
            <w:tcW w:w="1858" w:type="dxa"/>
          </w:tcPr>
          <w:p w14:paraId="5719B3AF" w14:textId="77777777" w:rsidR="007E086A" w:rsidRPr="00BB28ED" w:rsidRDefault="007E086A" w:rsidP="002B3CF8">
            <w:pPr>
              <w:rPr>
                <w:sz w:val="20"/>
                <w:szCs w:val="20"/>
              </w:rPr>
            </w:pPr>
          </w:p>
        </w:tc>
      </w:tr>
      <w:tr w:rsidR="007E086A" w14:paraId="7E0B8A57" w14:textId="77777777" w:rsidTr="00E424D5">
        <w:trPr>
          <w:trHeight w:val="975"/>
        </w:trPr>
        <w:tc>
          <w:tcPr>
            <w:tcW w:w="1857" w:type="dxa"/>
            <w:shd w:val="clear" w:color="auto" w:fill="auto"/>
          </w:tcPr>
          <w:p w14:paraId="2F74FAAC" w14:textId="77777777" w:rsidR="007E086A" w:rsidRPr="00BB28ED" w:rsidRDefault="007E086A" w:rsidP="002B3CF8">
            <w:pPr>
              <w:rPr>
                <w:sz w:val="20"/>
                <w:szCs w:val="20"/>
              </w:rPr>
            </w:pPr>
            <w:r w:rsidRPr="00BB28ED">
              <w:rPr>
                <w:sz w:val="20"/>
                <w:szCs w:val="20"/>
              </w:rPr>
              <w:t>Reviewer</w:t>
            </w:r>
          </w:p>
        </w:tc>
        <w:tc>
          <w:tcPr>
            <w:tcW w:w="1857" w:type="dxa"/>
            <w:shd w:val="clear" w:color="auto" w:fill="auto"/>
          </w:tcPr>
          <w:p w14:paraId="35C15C5F" w14:textId="1E35D00C" w:rsidR="007E086A" w:rsidRPr="00BB28ED" w:rsidRDefault="002E4836" w:rsidP="002B3CF8">
            <w:pPr>
              <w:rPr>
                <w:sz w:val="20"/>
                <w:szCs w:val="20"/>
              </w:rPr>
            </w:pPr>
            <w:ins w:id="494" w:author="Rik de Wijn" w:date="2024-12-04T09:24:00Z" w16du:dateUtc="2024-12-04T08:24:00Z">
              <w:r>
                <w:rPr>
                  <w:sz w:val="20"/>
                  <w:szCs w:val="20"/>
                </w:rPr>
                <w:t>Software Consultant</w:t>
              </w:r>
            </w:ins>
            <w:del w:id="495" w:author="Rik de Wijn" w:date="2024-12-04T09:24:00Z" w16du:dateUtc="2024-12-04T08:24:00Z">
              <w:r w:rsidR="00503831" w:rsidDel="002E4836">
                <w:rPr>
                  <w:sz w:val="20"/>
                  <w:szCs w:val="20"/>
                </w:rPr>
                <w:delText>Program Manager IVD</w:delText>
              </w:r>
            </w:del>
          </w:p>
        </w:tc>
        <w:tc>
          <w:tcPr>
            <w:tcW w:w="1857" w:type="dxa"/>
            <w:shd w:val="clear" w:color="auto" w:fill="auto"/>
          </w:tcPr>
          <w:p w14:paraId="560171B7" w14:textId="0570EC31" w:rsidR="007E086A" w:rsidRPr="00BB28ED" w:rsidRDefault="002E4836" w:rsidP="002B3CF8">
            <w:pPr>
              <w:rPr>
                <w:sz w:val="20"/>
                <w:szCs w:val="20"/>
              </w:rPr>
            </w:pPr>
            <w:ins w:id="496" w:author="Rik de Wijn" w:date="2024-12-04T09:24:00Z" w16du:dateUtc="2024-12-04T08:24:00Z">
              <w:r>
                <w:rPr>
                  <w:sz w:val="20"/>
                  <w:szCs w:val="20"/>
                </w:rPr>
                <w:t>Pierick Kinif</w:t>
              </w:r>
            </w:ins>
            <w:del w:id="497" w:author="Rik de Wijn" w:date="2024-12-04T09:24:00Z" w16du:dateUtc="2024-12-04T08:24:00Z">
              <w:r w:rsidR="00503831" w:rsidDel="002E4836">
                <w:rPr>
                  <w:sz w:val="20"/>
                  <w:szCs w:val="20"/>
                </w:rPr>
                <w:delText>Kristiane Schmidt</w:delText>
              </w:r>
            </w:del>
          </w:p>
        </w:tc>
        <w:tc>
          <w:tcPr>
            <w:tcW w:w="1857" w:type="dxa"/>
            <w:shd w:val="clear" w:color="auto" w:fill="auto"/>
          </w:tcPr>
          <w:p w14:paraId="10746515" w14:textId="77777777" w:rsidR="007E086A" w:rsidRPr="00BB28ED" w:rsidRDefault="007E086A" w:rsidP="002B3CF8">
            <w:pPr>
              <w:rPr>
                <w:sz w:val="20"/>
                <w:szCs w:val="20"/>
              </w:rPr>
            </w:pPr>
          </w:p>
        </w:tc>
        <w:tc>
          <w:tcPr>
            <w:tcW w:w="1858" w:type="dxa"/>
          </w:tcPr>
          <w:p w14:paraId="5C5683CF" w14:textId="77777777" w:rsidR="007E086A" w:rsidRPr="00BB28ED" w:rsidRDefault="007E086A" w:rsidP="002B3CF8">
            <w:pPr>
              <w:rPr>
                <w:sz w:val="20"/>
                <w:szCs w:val="20"/>
              </w:rPr>
            </w:pPr>
          </w:p>
        </w:tc>
      </w:tr>
      <w:tr w:rsidR="00004F2C" w14:paraId="67A3FBE9" w14:textId="77777777" w:rsidTr="00E424D5">
        <w:trPr>
          <w:trHeight w:val="984"/>
        </w:trPr>
        <w:tc>
          <w:tcPr>
            <w:tcW w:w="1857" w:type="dxa"/>
            <w:shd w:val="clear" w:color="auto" w:fill="auto"/>
          </w:tcPr>
          <w:p w14:paraId="1BC72C43" w14:textId="77777777" w:rsidR="00004F2C" w:rsidRPr="00BB28ED" w:rsidRDefault="00004F2C" w:rsidP="002B3CF8">
            <w:pPr>
              <w:rPr>
                <w:sz w:val="20"/>
                <w:szCs w:val="20"/>
              </w:rPr>
            </w:pPr>
            <w:r w:rsidRPr="00BB28ED">
              <w:rPr>
                <w:sz w:val="20"/>
                <w:szCs w:val="20"/>
              </w:rPr>
              <w:t>Authoriser</w:t>
            </w:r>
          </w:p>
        </w:tc>
        <w:tc>
          <w:tcPr>
            <w:tcW w:w="1857" w:type="dxa"/>
            <w:shd w:val="clear" w:color="auto" w:fill="auto"/>
          </w:tcPr>
          <w:p w14:paraId="42F9B52C" w14:textId="4F65C81B" w:rsidR="00004F2C" w:rsidRPr="00BB28ED" w:rsidRDefault="00503831" w:rsidP="002B3CF8">
            <w:pPr>
              <w:rPr>
                <w:sz w:val="20"/>
                <w:szCs w:val="20"/>
              </w:rPr>
            </w:pPr>
            <w:r>
              <w:rPr>
                <w:sz w:val="20"/>
                <w:szCs w:val="20"/>
              </w:rPr>
              <w:t>Head of DAS</w:t>
            </w:r>
          </w:p>
        </w:tc>
        <w:tc>
          <w:tcPr>
            <w:tcW w:w="1857" w:type="dxa"/>
            <w:shd w:val="clear" w:color="auto" w:fill="auto"/>
          </w:tcPr>
          <w:p w14:paraId="00A8209F" w14:textId="0EBA91FF" w:rsidR="00004F2C" w:rsidRPr="00BB28ED" w:rsidRDefault="00503831" w:rsidP="002B3CF8">
            <w:pPr>
              <w:rPr>
                <w:sz w:val="20"/>
                <w:szCs w:val="20"/>
              </w:rPr>
            </w:pPr>
            <w:r>
              <w:rPr>
                <w:sz w:val="20"/>
                <w:szCs w:val="20"/>
              </w:rPr>
              <w:t>Rik de Wijn</w:t>
            </w:r>
          </w:p>
        </w:tc>
        <w:tc>
          <w:tcPr>
            <w:tcW w:w="1857" w:type="dxa"/>
            <w:shd w:val="clear" w:color="auto" w:fill="auto"/>
          </w:tcPr>
          <w:p w14:paraId="4CF819C0" w14:textId="77777777" w:rsidR="00004F2C" w:rsidRPr="00BB28ED" w:rsidRDefault="00004F2C" w:rsidP="002B3CF8">
            <w:pPr>
              <w:rPr>
                <w:sz w:val="20"/>
                <w:szCs w:val="20"/>
              </w:rPr>
            </w:pPr>
          </w:p>
        </w:tc>
        <w:tc>
          <w:tcPr>
            <w:tcW w:w="1858" w:type="dxa"/>
          </w:tcPr>
          <w:p w14:paraId="6500B81C" w14:textId="77777777" w:rsidR="00004F2C" w:rsidRPr="00BB28ED" w:rsidRDefault="00004F2C" w:rsidP="002B3CF8">
            <w:pPr>
              <w:rPr>
                <w:sz w:val="20"/>
                <w:szCs w:val="20"/>
              </w:rPr>
            </w:pPr>
          </w:p>
        </w:tc>
      </w:tr>
      <w:tr w:rsidR="00004F2C" w14:paraId="72C7491E" w14:textId="77777777" w:rsidTr="002B3CF8">
        <w:trPr>
          <w:trHeight w:val="113"/>
        </w:trPr>
        <w:tc>
          <w:tcPr>
            <w:tcW w:w="1857" w:type="dxa"/>
            <w:shd w:val="clear" w:color="auto" w:fill="auto"/>
          </w:tcPr>
          <w:p w14:paraId="19040F82" w14:textId="77777777" w:rsidR="00004F2C" w:rsidRDefault="00004F2C" w:rsidP="002B3CF8">
            <w:pPr>
              <w:rPr>
                <w:sz w:val="20"/>
                <w:szCs w:val="20"/>
              </w:rPr>
            </w:pPr>
            <w:r w:rsidRPr="00BB28ED">
              <w:rPr>
                <w:sz w:val="20"/>
                <w:szCs w:val="20"/>
              </w:rPr>
              <w:t>Quality Assurance</w:t>
            </w:r>
          </w:p>
          <w:p w14:paraId="4BD3BD5A" w14:textId="77777777" w:rsidR="00004F2C" w:rsidRPr="00BB28ED" w:rsidRDefault="00004F2C" w:rsidP="002B3CF8">
            <w:pPr>
              <w:rPr>
                <w:sz w:val="20"/>
                <w:szCs w:val="20"/>
              </w:rPr>
            </w:pPr>
          </w:p>
        </w:tc>
        <w:tc>
          <w:tcPr>
            <w:tcW w:w="1857" w:type="dxa"/>
            <w:shd w:val="clear" w:color="auto" w:fill="auto"/>
          </w:tcPr>
          <w:p w14:paraId="1513F858" w14:textId="5A1F8423" w:rsidR="00004F2C" w:rsidRPr="00BB28ED" w:rsidRDefault="00004F2C" w:rsidP="002B3CF8">
            <w:pPr>
              <w:rPr>
                <w:sz w:val="20"/>
                <w:szCs w:val="20"/>
              </w:rPr>
            </w:pPr>
            <w:r>
              <w:rPr>
                <w:sz w:val="20"/>
                <w:szCs w:val="20"/>
              </w:rPr>
              <w:t xml:space="preserve">QARA </w:t>
            </w:r>
            <w:r w:rsidR="00F5747B">
              <w:rPr>
                <w:sz w:val="20"/>
                <w:szCs w:val="20"/>
              </w:rPr>
              <w:t>M</w:t>
            </w:r>
            <w:r>
              <w:rPr>
                <w:sz w:val="20"/>
                <w:szCs w:val="20"/>
              </w:rPr>
              <w:t>anager</w:t>
            </w:r>
          </w:p>
        </w:tc>
        <w:tc>
          <w:tcPr>
            <w:tcW w:w="1857" w:type="dxa"/>
            <w:shd w:val="clear" w:color="auto" w:fill="auto"/>
          </w:tcPr>
          <w:p w14:paraId="3A2B08DB" w14:textId="07F75320" w:rsidR="00004F2C" w:rsidRPr="00BB28ED" w:rsidRDefault="00004F2C" w:rsidP="002B3CF8">
            <w:pPr>
              <w:rPr>
                <w:sz w:val="20"/>
                <w:szCs w:val="20"/>
              </w:rPr>
            </w:pPr>
            <w:del w:id="498" w:author="Rik de Wijn" w:date="2024-12-04T09:25:00Z" w16du:dateUtc="2024-12-04T08:25:00Z">
              <w:r w:rsidDel="002E4836">
                <w:rPr>
                  <w:sz w:val="20"/>
                  <w:szCs w:val="20"/>
                </w:rPr>
                <w:delText>Theo van der Le</w:delText>
              </w:r>
            </w:del>
            <w:ins w:id="499" w:author="Rik de Wijn" w:date="2024-12-04T09:25:00Z" w16du:dateUtc="2024-12-04T08:25:00Z">
              <w:r w:rsidR="002E4836">
                <w:rPr>
                  <w:sz w:val="20"/>
                  <w:szCs w:val="20"/>
                </w:rPr>
                <w:t>Anja Wiersma</w:t>
              </w:r>
            </w:ins>
            <w:del w:id="500" w:author="Rik de Wijn" w:date="2024-12-04T09:25:00Z" w16du:dateUtc="2024-12-04T08:25:00Z">
              <w:r w:rsidDel="002E4836">
                <w:rPr>
                  <w:sz w:val="20"/>
                  <w:szCs w:val="20"/>
                </w:rPr>
                <w:delText>ij</w:delText>
              </w:r>
            </w:del>
          </w:p>
        </w:tc>
        <w:tc>
          <w:tcPr>
            <w:tcW w:w="1857" w:type="dxa"/>
            <w:shd w:val="clear" w:color="auto" w:fill="auto"/>
          </w:tcPr>
          <w:p w14:paraId="1FFF9EF0" w14:textId="77777777" w:rsidR="00004F2C" w:rsidRPr="00BB28ED" w:rsidRDefault="00004F2C" w:rsidP="002B3CF8">
            <w:pPr>
              <w:rPr>
                <w:sz w:val="20"/>
                <w:szCs w:val="20"/>
              </w:rPr>
            </w:pPr>
          </w:p>
        </w:tc>
        <w:tc>
          <w:tcPr>
            <w:tcW w:w="1858" w:type="dxa"/>
          </w:tcPr>
          <w:p w14:paraId="2C812DD0" w14:textId="77777777" w:rsidR="00004F2C" w:rsidRPr="00BB28ED" w:rsidRDefault="00004F2C" w:rsidP="002B3CF8">
            <w:pPr>
              <w:rPr>
                <w:sz w:val="20"/>
                <w:szCs w:val="20"/>
              </w:rPr>
            </w:pPr>
          </w:p>
        </w:tc>
      </w:tr>
    </w:tbl>
    <w:p w14:paraId="1354283B" w14:textId="77777777" w:rsidR="007E086A" w:rsidRDefault="007E086A" w:rsidP="007E086A"/>
    <w:p w14:paraId="18D41C9F" w14:textId="7FD18D58" w:rsidR="007E086A" w:rsidRDefault="007E086A" w:rsidP="0059089B">
      <w:pPr>
        <w:pStyle w:val="Heading1"/>
      </w:pPr>
      <w:bookmarkStart w:id="501" w:name="_Toc63954597"/>
      <w:r>
        <w:t>History</w:t>
      </w:r>
      <w:bookmarkEnd w:id="501"/>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984"/>
        <w:gridCol w:w="3593"/>
        <w:gridCol w:w="3495"/>
        <w:tblGridChange w:id="502">
          <w:tblGrid>
            <w:gridCol w:w="72"/>
            <w:gridCol w:w="1063"/>
            <w:gridCol w:w="72"/>
            <w:gridCol w:w="1912"/>
            <w:gridCol w:w="72"/>
            <w:gridCol w:w="3521"/>
            <w:gridCol w:w="72"/>
            <w:gridCol w:w="3423"/>
            <w:gridCol w:w="72"/>
          </w:tblGrid>
        </w:tblGridChange>
      </w:tblGrid>
      <w:tr w:rsidR="007E086A" w:rsidRPr="004951BC" w14:paraId="5F63E725" w14:textId="77777777" w:rsidTr="007E086A">
        <w:trPr>
          <w:trHeight w:val="284"/>
        </w:trPr>
        <w:tc>
          <w:tcPr>
            <w:tcW w:w="1135" w:type="dxa"/>
            <w:tcBorders>
              <w:bottom w:val="single" w:sz="4" w:space="0" w:color="auto"/>
            </w:tcBorders>
            <w:shd w:val="clear" w:color="auto" w:fill="E7E6E6" w:themeFill="background2"/>
            <w:vAlign w:val="center"/>
          </w:tcPr>
          <w:p w14:paraId="2FFA462A" w14:textId="77777777" w:rsidR="007E086A" w:rsidRPr="004951BC" w:rsidRDefault="007E086A" w:rsidP="002B3CF8">
            <w:pPr>
              <w:tabs>
                <w:tab w:val="left" w:pos="357"/>
                <w:tab w:val="left" w:pos="907"/>
                <w:tab w:val="left" w:pos="1588"/>
              </w:tabs>
              <w:rPr>
                <w:b/>
                <w:lang w:val="en-US"/>
              </w:rPr>
            </w:pPr>
            <w:r w:rsidRPr="13D4FDE3">
              <w:rPr>
                <w:b/>
                <w:bCs/>
                <w:lang w:val="en-US"/>
              </w:rPr>
              <w:t>Version</w:t>
            </w:r>
          </w:p>
        </w:tc>
        <w:tc>
          <w:tcPr>
            <w:tcW w:w="1984" w:type="dxa"/>
            <w:tcBorders>
              <w:bottom w:val="single" w:sz="4" w:space="0" w:color="auto"/>
            </w:tcBorders>
            <w:shd w:val="clear" w:color="auto" w:fill="E7E6E6" w:themeFill="background2"/>
            <w:vAlign w:val="center"/>
          </w:tcPr>
          <w:p w14:paraId="2F627CEB" w14:textId="1665114B" w:rsidR="007E086A" w:rsidRPr="004951BC" w:rsidRDefault="007E086A" w:rsidP="002B3CF8">
            <w:pPr>
              <w:tabs>
                <w:tab w:val="left" w:pos="357"/>
                <w:tab w:val="left" w:pos="907"/>
                <w:tab w:val="left" w:pos="1588"/>
              </w:tabs>
              <w:rPr>
                <w:b/>
                <w:lang w:val="en-US"/>
              </w:rPr>
            </w:pPr>
            <w:r>
              <w:rPr>
                <w:b/>
                <w:bCs/>
                <w:lang w:val="en-US"/>
              </w:rPr>
              <w:t>Date</w:t>
            </w:r>
          </w:p>
        </w:tc>
        <w:tc>
          <w:tcPr>
            <w:tcW w:w="3593" w:type="dxa"/>
            <w:tcBorders>
              <w:bottom w:val="single" w:sz="4" w:space="0" w:color="auto"/>
            </w:tcBorders>
            <w:shd w:val="clear" w:color="auto" w:fill="E7E6E6" w:themeFill="background2"/>
            <w:vAlign w:val="center"/>
          </w:tcPr>
          <w:p w14:paraId="705F1E08" w14:textId="610EE323" w:rsidR="007E086A" w:rsidRPr="004951BC" w:rsidRDefault="007E086A" w:rsidP="002B3CF8">
            <w:pPr>
              <w:tabs>
                <w:tab w:val="left" w:pos="357"/>
                <w:tab w:val="left" w:pos="907"/>
                <w:tab w:val="left" w:pos="1588"/>
              </w:tabs>
              <w:rPr>
                <w:b/>
                <w:lang w:val="en-US"/>
              </w:rPr>
            </w:pPr>
            <w:r>
              <w:rPr>
                <w:b/>
                <w:bCs/>
                <w:lang w:val="en-US"/>
              </w:rPr>
              <w:t>Remarks</w:t>
            </w:r>
          </w:p>
        </w:tc>
        <w:tc>
          <w:tcPr>
            <w:tcW w:w="3495" w:type="dxa"/>
            <w:tcBorders>
              <w:bottom w:val="single" w:sz="4" w:space="0" w:color="auto"/>
            </w:tcBorders>
            <w:shd w:val="clear" w:color="auto" w:fill="E7E6E6" w:themeFill="background2"/>
            <w:vAlign w:val="center"/>
          </w:tcPr>
          <w:p w14:paraId="0C1010DF" w14:textId="335D604A" w:rsidR="007E086A" w:rsidRPr="004951BC" w:rsidRDefault="007E086A" w:rsidP="002B3CF8">
            <w:pPr>
              <w:tabs>
                <w:tab w:val="left" w:pos="357"/>
                <w:tab w:val="left" w:pos="907"/>
                <w:tab w:val="left" w:pos="1588"/>
              </w:tabs>
              <w:rPr>
                <w:b/>
                <w:lang w:val="en-US"/>
              </w:rPr>
            </w:pPr>
            <w:r>
              <w:rPr>
                <w:b/>
                <w:bCs/>
                <w:lang w:val="en-US"/>
              </w:rPr>
              <w:t>Document owner</w:t>
            </w:r>
          </w:p>
        </w:tc>
      </w:tr>
      <w:tr w:rsidR="007E086A" w:rsidRPr="004951BC" w14:paraId="2ED3EDF9" w14:textId="77777777" w:rsidTr="00190747">
        <w:tblPrEx>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ExChange w:id="503" w:author="Rik de Wijn" w:date="2024-12-04T10:07:00Z" w16du:dateUtc="2024-12-04T09:07:00Z">
            <w:tblPrEx>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Ex>
          </w:tblPrExChange>
        </w:tblPrEx>
        <w:trPr>
          <w:trHeight w:val="284"/>
          <w:trPrChange w:id="504" w:author="Rik de Wijn" w:date="2024-12-04T10:07:00Z" w16du:dateUtc="2024-12-04T09:07:00Z">
            <w:trPr>
              <w:gridBefore w:val="1"/>
              <w:trHeight w:val="284"/>
            </w:trPr>
          </w:trPrChange>
        </w:trPr>
        <w:tc>
          <w:tcPr>
            <w:tcW w:w="1135" w:type="dxa"/>
            <w:shd w:val="clear" w:color="auto" w:fill="auto"/>
            <w:tcPrChange w:id="505" w:author="Rik de Wijn" w:date="2024-12-04T10:07:00Z" w16du:dateUtc="2024-12-04T09:07:00Z">
              <w:tcPr>
                <w:tcW w:w="1135" w:type="dxa"/>
                <w:gridSpan w:val="2"/>
                <w:shd w:val="clear" w:color="auto" w:fill="auto"/>
                <w:vAlign w:val="center"/>
              </w:tcPr>
            </w:tcPrChange>
          </w:tcPr>
          <w:p w14:paraId="16A74FC2" w14:textId="1022DFA0" w:rsidR="007E086A" w:rsidRPr="004951BC" w:rsidRDefault="00004F2C">
            <w:pPr>
              <w:jc w:val="left"/>
              <w:rPr>
                <w:color w:val="000000"/>
                <w:lang w:val="en-US"/>
              </w:rPr>
              <w:pPrChange w:id="506" w:author="Rik de Wijn" w:date="2024-12-04T10:07:00Z" w16du:dateUtc="2024-12-04T09:07:00Z">
                <w:pPr/>
              </w:pPrChange>
            </w:pPr>
            <w:r>
              <w:rPr>
                <w:color w:val="000000"/>
                <w:lang w:val="en-US"/>
              </w:rPr>
              <w:t>1.0</w:t>
            </w:r>
          </w:p>
        </w:tc>
        <w:tc>
          <w:tcPr>
            <w:tcW w:w="1984" w:type="dxa"/>
            <w:shd w:val="clear" w:color="auto" w:fill="auto"/>
            <w:tcPrChange w:id="507" w:author="Rik de Wijn" w:date="2024-12-04T10:07:00Z" w16du:dateUtc="2024-12-04T09:07:00Z">
              <w:tcPr>
                <w:tcW w:w="1984" w:type="dxa"/>
                <w:gridSpan w:val="2"/>
                <w:shd w:val="clear" w:color="auto" w:fill="auto"/>
                <w:vAlign w:val="center"/>
              </w:tcPr>
            </w:tcPrChange>
          </w:tcPr>
          <w:p w14:paraId="2BAB8CBC" w14:textId="44D8D952" w:rsidR="007E086A" w:rsidRPr="004951BC" w:rsidRDefault="00004F2C">
            <w:pPr>
              <w:jc w:val="left"/>
              <w:rPr>
                <w:color w:val="000000"/>
                <w:lang w:val="en-US"/>
              </w:rPr>
              <w:pPrChange w:id="508" w:author="Rik de Wijn" w:date="2024-12-04T10:07:00Z" w16du:dateUtc="2024-12-04T09:07:00Z">
                <w:pPr/>
              </w:pPrChange>
            </w:pPr>
            <w:r>
              <w:rPr>
                <w:color w:val="000000"/>
                <w:lang w:val="en-US"/>
              </w:rPr>
              <w:t>01-Jan-2020</w:t>
            </w:r>
          </w:p>
        </w:tc>
        <w:tc>
          <w:tcPr>
            <w:tcW w:w="3593" w:type="dxa"/>
            <w:shd w:val="clear" w:color="auto" w:fill="auto"/>
            <w:tcPrChange w:id="509" w:author="Rik de Wijn" w:date="2024-12-04T10:07:00Z" w16du:dateUtc="2024-12-04T09:07:00Z">
              <w:tcPr>
                <w:tcW w:w="3593" w:type="dxa"/>
                <w:gridSpan w:val="2"/>
                <w:shd w:val="clear" w:color="auto" w:fill="auto"/>
                <w:vAlign w:val="center"/>
              </w:tcPr>
            </w:tcPrChange>
          </w:tcPr>
          <w:p w14:paraId="6F42D82B" w14:textId="3D6773F9" w:rsidR="007E086A" w:rsidRPr="004951BC" w:rsidRDefault="00004F2C">
            <w:pPr>
              <w:jc w:val="left"/>
              <w:rPr>
                <w:color w:val="000000"/>
                <w:lang w:val="en-US"/>
              </w:rPr>
              <w:pPrChange w:id="510" w:author="Rik de Wijn" w:date="2024-12-04T10:07:00Z" w16du:dateUtc="2024-12-04T09:07:00Z">
                <w:pPr/>
              </w:pPrChange>
            </w:pPr>
            <w:r>
              <w:rPr>
                <w:color w:val="000000"/>
                <w:lang w:val="en-US"/>
              </w:rPr>
              <w:t>Initial version</w:t>
            </w:r>
          </w:p>
        </w:tc>
        <w:tc>
          <w:tcPr>
            <w:tcW w:w="3495" w:type="dxa"/>
            <w:shd w:val="clear" w:color="auto" w:fill="auto"/>
            <w:tcPrChange w:id="511" w:author="Rik de Wijn" w:date="2024-12-04T10:07:00Z" w16du:dateUtc="2024-12-04T09:07:00Z">
              <w:tcPr>
                <w:tcW w:w="3495" w:type="dxa"/>
                <w:gridSpan w:val="2"/>
                <w:shd w:val="clear" w:color="auto" w:fill="auto"/>
                <w:vAlign w:val="center"/>
              </w:tcPr>
            </w:tcPrChange>
          </w:tcPr>
          <w:p w14:paraId="726BDB96" w14:textId="4E15EBAA" w:rsidR="007E086A" w:rsidRPr="004951BC" w:rsidRDefault="00004F2C">
            <w:pPr>
              <w:jc w:val="left"/>
              <w:rPr>
                <w:color w:val="000000"/>
                <w:lang w:val="en-US"/>
              </w:rPr>
              <w:pPrChange w:id="512" w:author="Rik de Wijn" w:date="2024-12-04T10:07:00Z" w16du:dateUtc="2024-12-04T09:07:00Z">
                <w:pPr/>
              </w:pPrChange>
            </w:pPr>
            <w:r>
              <w:rPr>
                <w:color w:val="000000"/>
                <w:lang w:val="en-US"/>
              </w:rPr>
              <w:t>Faris Naji</w:t>
            </w:r>
          </w:p>
        </w:tc>
      </w:tr>
      <w:tr w:rsidR="007E086A" w:rsidRPr="004951BC" w14:paraId="1A9AAAA7" w14:textId="77777777" w:rsidTr="00190747">
        <w:tblPrEx>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ExChange w:id="513" w:author="Rik de Wijn" w:date="2024-12-04T10:07:00Z" w16du:dateUtc="2024-12-04T09:07:00Z">
            <w:tblPrEx>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Ex>
          </w:tblPrExChange>
        </w:tblPrEx>
        <w:trPr>
          <w:trHeight w:val="567"/>
          <w:trPrChange w:id="514" w:author="Rik de Wijn" w:date="2024-12-04T10:07:00Z" w16du:dateUtc="2024-12-04T09:07:00Z">
            <w:trPr>
              <w:gridBefore w:val="1"/>
              <w:trHeight w:val="567"/>
            </w:trPr>
          </w:trPrChange>
        </w:trPr>
        <w:tc>
          <w:tcPr>
            <w:tcW w:w="1135" w:type="dxa"/>
            <w:tcPrChange w:id="515" w:author="Rik de Wijn" w:date="2024-12-04T10:07:00Z" w16du:dateUtc="2024-12-04T09:07:00Z">
              <w:tcPr>
                <w:tcW w:w="1135" w:type="dxa"/>
                <w:gridSpan w:val="2"/>
                <w:vAlign w:val="center"/>
              </w:tcPr>
            </w:tcPrChange>
          </w:tcPr>
          <w:p w14:paraId="135D3344" w14:textId="1CAE5060" w:rsidR="007E086A" w:rsidRPr="004951BC" w:rsidRDefault="00D26CFF">
            <w:pPr>
              <w:tabs>
                <w:tab w:val="left" w:pos="357"/>
                <w:tab w:val="left" w:pos="907"/>
                <w:tab w:val="left" w:pos="1588"/>
              </w:tabs>
              <w:jc w:val="left"/>
              <w:rPr>
                <w:lang w:val="en-US"/>
              </w:rPr>
              <w:pPrChange w:id="516" w:author="Rik de Wijn" w:date="2024-12-04T10:07:00Z" w16du:dateUtc="2024-12-04T09:07:00Z">
                <w:pPr>
                  <w:tabs>
                    <w:tab w:val="left" w:pos="357"/>
                    <w:tab w:val="left" w:pos="907"/>
                    <w:tab w:val="left" w:pos="1588"/>
                  </w:tabs>
                </w:pPr>
              </w:pPrChange>
            </w:pPr>
            <w:ins w:id="517" w:author="Rik de Wijn" w:date="2024-12-03T16:53:00Z" w16du:dateUtc="2024-12-03T15:53:00Z">
              <w:r>
                <w:rPr>
                  <w:lang w:val="en-US"/>
                </w:rPr>
                <w:t>1.1</w:t>
              </w:r>
            </w:ins>
          </w:p>
        </w:tc>
        <w:tc>
          <w:tcPr>
            <w:tcW w:w="1984" w:type="dxa"/>
            <w:tcPrChange w:id="518" w:author="Rik de Wijn" w:date="2024-12-04T10:07:00Z" w16du:dateUtc="2024-12-04T09:07:00Z">
              <w:tcPr>
                <w:tcW w:w="1984" w:type="dxa"/>
                <w:gridSpan w:val="2"/>
                <w:vAlign w:val="center"/>
              </w:tcPr>
            </w:tcPrChange>
          </w:tcPr>
          <w:p w14:paraId="798467F4" w14:textId="757FA3E2" w:rsidR="007E086A" w:rsidRPr="004951BC" w:rsidRDefault="00D26CFF">
            <w:pPr>
              <w:tabs>
                <w:tab w:val="left" w:pos="357"/>
                <w:tab w:val="left" w:pos="907"/>
                <w:tab w:val="left" w:pos="1588"/>
              </w:tabs>
              <w:jc w:val="left"/>
              <w:rPr>
                <w:color w:val="000000"/>
                <w:lang w:val="en-US"/>
              </w:rPr>
              <w:pPrChange w:id="519" w:author="Rik de Wijn" w:date="2024-12-04T10:07:00Z" w16du:dateUtc="2024-12-04T09:07:00Z">
                <w:pPr>
                  <w:tabs>
                    <w:tab w:val="left" w:pos="357"/>
                    <w:tab w:val="left" w:pos="907"/>
                    <w:tab w:val="left" w:pos="1588"/>
                  </w:tabs>
                </w:pPr>
              </w:pPrChange>
            </w:pPr>
            <w:ins w:id="520" w:author="Rik de Wijn" w:date="2024-12-03T16:53:00Z" w16du:dateUtc="2024-12-03T15:53:00Z">
              <w:r>
                <w:rPr>
                  <w:color w:val="000000"/>
                  <w:lang w:val="en-US"/>
                </w:rPr>
                <w:t>3</w:t>
              </w:r>
            </w:ins>
            <w:ins w:id="521" w:author="Rik de Wijn" w:date="2024-12-03T16:54:00Z" w16du:dateUtc="2024-12-03T15:54:00Z">
              <w:r>
                <w:rPr>
                  <w:color w:val="000000"/>
                  <w:lang w:val="en-US"/>
                </w:rPr>
                <w:t>-Dec-2024</w:t>
              </w:r>
            </w:ins>
          </w:p>
        </w:tc>
        <w:tc>
          <w:tcPr>
            <w:tcW w:w="3593" w:type="dxa"/>
            <w:tcPrChange w:id="522" w:author="Rik de Wijn" w:date="2024-12-04T10:07:00Z" w16du:dateUtc="2024-12-04T09:07:00Z">
              <w:tcPr>
                <w:tcW w:w="3593" w:type="dxa"/>
                <w:gridSpan w:val="2"/>
                <w:vAlign w:val="center"/>
              </w:tcPr>
            </w:tcPrChange>
          </w:tcPr>
          <w:p w14:paraId="6794FAF1" w14:textId="27276366" w:rsidR="007E086A" w:rsidRPr="004951BC" w:rsidRDefault="00D26CFF">
            <w:pPr>
              <w:tabs>
                <w:tab w:val="left" w:pos="357"/>
                <w:tab w:val="left" w:pos="907"/>
                <w:tab w:val="left" w:pos="1588"/>
              </w:tabs>
              <w:jc w:val="left"/>
              <w:rPr>
                <w:lang w:val="en-US"/>
              </w:rPr>
              <w:pPrChange w:id="523" w:author="Rik de Wijn" w:date="2024-12-04T10:07:00Z" w16du:dateUtc="2024-12-04T09:07:00Z">
                <w:pPr>
                  <w:tabs>
                    <w:tab w:val="left" w:pos="357"/>
                    <w:tab w:val="left" w:pos="907"/>
                    <w:tab w:val="left" w:pos="1588"/>
                  </w:tabs>
                </w:pPr>
              </w:pPrChange>
            </w:pPr>
            <w:ins w:id="524" w:author="Rik de Wijn" w:date="2024-12-03T16:54:00Z" w16du:dateUtc="2024-12-03T15:54:00Z">
              <w:r>
                <w:rPr>
                  <w:lang w:val="en-US"/>
                </w:rPr>
                <w:t xml:space="preserve">Review before finalization (following </w:t>
              </w:r>
            </w:ins>
            <w:ins w:id="525" w:author="Rik de Wijn" w:date="2024-12-03T16:55:00Z" w16du:dateUtc="2024-12-03T15:55:00Z">
              <w:r>
                <w:rPr>
                  <w:lang w:val="en-US"/>
                </w:rPr>
                <w:t>non-conformity DAS2024-NC-02)</w:t>
              </w:r>
            </w:ins>
          </w:p>
        </w:tc>
        <w:tc>
          <w:tcPr>
            <w:tcW w:w="3495" w:type="dxa"/>
            <w:tcPrChange w:id="526" w:author="Rik de Wijn" w:date="2024-12-04T10:07:00Z" w16du:dateUtc="2024-12-04T09:07:00Z">
              <w:tcPr>
                <w:tcW w:w="3495" w:type="dxa"/>
                <w:gridSpan w:val="2"/>
                <w:vAlign w:val="center"/>
              </w:tcPr>
            </w:tcPrChange>
          </w:tcPr>
          <w:p w14:paraId="596BE0C4" w14:textId="62981680" w:rsidR="007E086A" w:rsidRPr="004951BC" w:rsidRDefault="00D26CFF">
            <w:pPr>
              <w:tabs>
                <w:tab w:val="left" w:pos="357"/>
                <w:tab w:val="left" w:pos="907"/>
                <w:tab w:val="left" w:pos="1588"/>
              </w:tabs>
              <w:jc w:val="left"/>
              <w:rPr>
                <w:lang w:val="en-US"/>
              </w:rPr>
              <w:pPrChange w:id="527" w:author="Rik de Wijn" w:date="2024-12-04T10:07:00Z" w16du:dateUtc="2024-12-04T09:07:00Z">
                <w:pPr>
                  <w:tabs>
                    <w:tab w:val="left" w:pos="357"/>
                    <w:tab w:val="left" w:pos="907"/>
                    <w:tab w:val="left" w:pos="1588"/>
                  </w:tabs>
                </w:pPr>
              </w:pPrChange>
            </w:pPr>
            <w:ins w:id="528" w:author="Rik de Wijn" w:date="2024-12-03T16:54:00Z" w16du:dateUtc="2024-12-03T15:54:00Z">
              <w:r>
                <w:rPr>
                  <w:lang w:val="en-US"/>
                </w:rPr>
                <w:t>Rik de Wijn</w:t>
              </w:r>
            </w:ins>
          </w:p>
        </w:tc>
      </w:tr>
      <w:tr w:rsidR="007E086A" w:rsidRPr="004951BC" w:rsidDel="002E4836" w14:paraId="4D3C0312" w14:textId="6E0F9B78" w:rsidTr="007E086A">
        <w:trPr>
          <w:trHeight w:val="567"/>
          <w:del w:id="529" w:author="Rik de Wijn" w:date="2024-12-04T09:24:00Z"/>
        </w:trPr>
        <w:tc>
          <w:tcPr>
            <w:tcW w:w="1135" w:type="dxa"/>
            <w:vAlign w:val="center"/>
          </w:tcPr>
          <w:p w14:paraId="3A918E47" w14:textId="75548180" w:rsidR="007E086A" w:rsidRPr="004951BC" w:rsidDel="002E4836" w:rsidRDefault="007E086A" w:rsidP="002B3CF8">
            <w:pPr>
              <w:tabs>
                <w:tab w:val="left" w:pos="357"/>
                <w:tab w:val="left" w:pos="907"/>
                <w:tab w:val="left" w:pos="1588"/>
              </w:tabs>
              <w:rPr>
                <w:del w:id="530" w:author="Rik de Wijn" w:date="2024-12-04T09:24:00Z" w16du:dateUtc="2024-12-04T08:24:00Z"/>
                <w:lang w:val="en-US"/>
              </w:rPr>
            </w:pPr>
          </w:p>
        </w:tc>
        <w:tc>
          <w:tcPr>
            <w:tcW w:w="1984" w:type="dxa"/>
            <w:vAlign w:val="center"/>
          </w:tcPr>
          <w:p w14:paraId="7D0C09D0" w14:textId="45F8F260" w:rsidR="007E086A" w:rsidRPr="004951BC" w:rsidDel="002E4836" w:rsidRDefault="007E086A" w:rsidP="002B3CF8">
            <w:pPr>
              <w:tabs>
                <w:tab w:val="left" w:pos="357"/>
                <w:tab w:val="left" w:pos="907"/>
                <w:tab w:val="left" w:pos="1588"/>
              </w:tabs>
              <w:rPr>
                <w:del w:id="531" w:author="Rik de Wijn" w:date="2024-12-04T09:24:00Z" w16du:dateUtc="2024-12-04T08:24:00Z"/>
                <w:color w:val="000000"/>
                <w:lang w:val="en-US"/>
              </w:rPr>
            </w:pPr>
          </w:p>
        </w:tc>
        <w:tc>
          <w:tcPr>
            <w:tcW w:w="3593" w:type="dxa"/>
            <w:vAlign w:val="center"/>
          </w:tcPr>
          <w:p w14:paraId="51E17077" w14:textId="7A7735D9" w:rsidR="007E086A" w:rsidRPr="004951BC" w:rsidDel="002E4836" w:rsidRDefault="007E086A" w:rsidP="002B3CF8">
            <w:pPr>
              <w:tabs>
                <w:tab w:val="left" w:pos="357"/>
                <w:tab w:val="left" w:pos="907"/>
                <w:tab w:val="left" w:pos="1588"/>
              </w:tabs>
              <w:rPr>
                <w:del w:id="532" w:author="Rik de Wijn" w:date="2024-12-04T09:24:00Z" w16du:dateUtc="2024-12-04T08:24:00Z"/>
                <w:lang w:val="en-US"/>
              </w:rPr>
            </w:pPr>
          </w:p>
        </w:tc>
        <w:tc>
          <w:tcPr>
            <w:tcW w:w="3495" w:type="dxa"/>
            <w:vAlign w:val="center"/>
          </w:tcPr>
          <w:p w14:paraId="50A46177" w14:textId="4A59B207" w:rsidR="007E086A" w:rsidRPr="004951BC" w:rsidDel="002E4836" w:rsidRDefault="007E086A" w:rsidP="002B3CF8">
            <w:pPr>
              <w:tabs>
                <w:tab w:val="left" w:pos="357"/>
                <w:tab w:val="left" w:pos="907"/>
                <w:tab w:val="left" w:pos="1588"/>
              </w:tabs>
              <w:rPr>
                <w:del w:id="533" w:author="Rik de Wijn" w:date="2024-12-04T09:24:00Z" w16du:dateUtc="2024-12-04T08:24:00Z"/>
                <w:lang w:val="en-US"/>
              </w:rPr>
            </w:pPr>
          </w:p>
        </w:tc>
      </w:tr>
      <w:tr w:rsidR="007E086A" w:rsidRPr="004951BC" w:rsidDel="002E4836" w14:paraId="3813D5D1" w14:textId="161FE64B" w:rsidTr="007E086A">
        <w:trPr>
          <w:trHeight w:val="567"/>
          <w:del w:id="534" w:author="Rik de Wijn" w:date="2024-12-04T09:24:00Z"/>
        </w:trPr>
        <w:tc>
          <w:tcPr>
            <w:tcW w:w="1135" w:type="dxa"/>
            <w:vAlign w:val="center"/>
          </w:tcPr>
          <w:p w14:paraId="124EB883" w14:textId="67CC3E22" w:rsidR="007E086A" w:rsidRPr="004951BC" w:rsidDel="002E4836" w:rsidRDefault="007E086A" w:rsidP="002B3CF8">
            <w:pPr>
              <w:tabs>
                <w:tab w:val="left" w:pos="357"/>
                <w:tab w:val="left" w:pos="907"/>
                <w:tab w:val="left" w:pos="1588"/>
              </w:tabs>
              <w:rPr>
                <w:del w:id="535" w:author="Rik de Wijn" w:date="2024-12-04T09:24:00Z" w16du:dateUtc="2024-12-04T08:24:00Z"/>
                <w:lang w:val="en-US"/>
              </w:rPr>
            </w:pPr>
          </w:p>
        </w:tc>
        <w:tc>
          <w:tcPr>
            <w:tcW w:w="1984" w:type="dxa"/>
            <w:vAlign w:val="center"/>
          </w:tcPr>
          <w:p w14:paraId="71092D70" w14:textId="21787BCA" w:rsidR="007E086A" w:rsidRPr="004951BC" w:rsidDel="002E4836" w:rsidRDefault="007E086A" w:rsidP="002B3CF8">
            <w:pPr>
              <w:tabs>
                <w:tab w:val="left" w:pos="357"/>
                <w:tab w:val="left" w:pos="907"/>
                <w:tab w:val="left" w:pos="1588"/>
              </w:tabs>
              <w:rPr>
                <w:del w:id="536" w:author="Rik de Wijn" w:date="2024-12-04T09:24:00Z" w16du:dateUtc="2024-12-04T08:24:00Z"/>
                <w:color w:val="000000"/>
                <w:lang w:val="en-US"/>
              </w:rPr>
            </w:pPr>
          </w:p>
        </w:tc>
        <w:tc>
          <w:tcPr>
            <w:tcW w:w="3593" w:type="dxa"/>
            <w:vAlign w:val="center"/>
          </w:tcPr>
          <w:p w14:paraId="08211634" w14:textId="2631BB44" w:rsidR="007E086A" w:rsidRPr="004951BC" w:rsidDel="002E4836" w:rsidRDefault="007E086A" w:rsidP="002B3CF8">
            <w:pPr>
              <w:tabs>
                <w:tab w:val="left" w:pos="357"/>
                <w:tab w:val="left" w:pos="907"/>
                <w:tab w:val="left" w:pos="1588"/>
              </w:tabs>
              <w:rPr>
                <w:del w:id="537" w:author="Rik de Wijn" w:date="2024-12-04T09:24:00Z" w16du:dateUtc="2024-12-04T08:24:00Z"/>
                <w:lang w:val="en-US"/>
              </w:rPr>
            </w:pPr>
          </w:p>
        </w:tc>
        <w:tc>
          <w:tcPr>
            <w:tcW w:w="3495" w:type="dxa"/>
            <w:vAlign w:val="center"/>
          </w:tcPr>
          <w:p w14:paraId="785D8DBF" w14:textId="5CE9F319" w:rsidR="007E086A" w:rsidRPr="004951BC" w:rsidDel="002E4836" w:rsidRDefault="007E086A" w:rsidP="002B3CF8">
            <w:pPr>
              <w:tabs>
                <w:tab w:val="left" w:pos="357"/>
                <w:tab w:val="left" w:pos="907"/>
                <w:tab w:val="left" w:pos="1588"/>
              </w:tabs>
              <w:rPr>
                <w:del w:id="538" w:author="Rik de Wijn" w:date="2024-12-04T09:24:00Z" w16du:dateUtc="2024-12-04T08:24:00Z"/>
                <w:lang w:val="en-US"/>
              </w:rPr>
            </w:pPr>
          </w:p>
        </w:tc>
      </w:tr>
      <w:tr w:rsidR="007E086A" w:rsidRPr="004951BC" w:rsidDel="002E4836" w14:paraId="71A4B142" w14:textId="69ABC989" w:rsidTr="007E086A">
        <w:trPr>
          <w:trHeight w:val="567"/>
          <w:del w:id="539" w:author="Rik de Wijn" w:date="2024-12-04T09:24:00Z"/>
        </w:trPr>
        <w:tc>
          <w:tcPr>
            <w:tcW w:w="1135" w:type="dxa"/>
            <w:vAlign w:val="center"/>
          </w:tcPr>
          <w:p w14:paraId="6BFE8F4F" w14:textId="60D28769" w:rsidR="007E086A" w:rsidRPr="004951BC" w:rsidDel="002E4836" w:rsidRDefault="007E086A" w:rsidP="002B3CF8">
            <w:pPr>
              <w:rPr>
                <w:del w:id="540" w:author="Rik de Wijn" w:date="2024-12-04T09:24:00Z" w16du:dateUtc="2024-12-04T08:24:00Z"/>
                <w:color w:val="000000"/>
                <w:lang w:val="en-US"/>
              </w:rPr>
            </w:pPr>
          </w:p>
        </w:tc>
        <w:tc>
          <w:tcPr>
            <w:tcW w:w="1984" w:type="dxa"/>
            <w:vAlign w:val="center"/>
          </w:tcPr>
          <w:p w14:paraId="1FCCC87B" w14:textId="07A1C1E1" w:rsidR="007E086A" w:rsidRPr="004951BC" w:rsidDel="002E4836" w:rsidRDefault="007E086A" w:rsidP="002B3CF8">
            <w:pPr>
              <w:rPr>
                <w:del w:id="541" w:author="Rik de Wijn" w:date="2024-12-04T09:24:00Z" w16du:dateUtc="2024-12-04T08:24:00Z"/>
                <w:color w:val="000000"/>
                <w:lang w:val="en-US"/>
              </w:rPr>
            </w:pPr>
          </w:p>
        </w:tc>
        <w:tc>
          <w:tcPr>
            <w:tcW w:w="3593" w:type="dxa"/>
            <w:vAlign w:val="center"/>
          </w:tcPr>
          <w:p w14:paraId="0E33D70D" w14:textId="63979C71" w:rsidR="007E086A" w:rsidRPr="004951BC" w:rsidDel="002E4836" w:rsidRDefault="007E086A" w:rsidP="002B3CF8">
            <w:pPr>
              <w:rPr>
                <w:del w:id="542" w:author="Rik de Wijn" w:date="2024-12-04T09:24:00Z" w16du:dateUtc="2024-12-04T08:24:00Z"/>
                <w:color w:val="000000"/>
                <w:lang w:val="en-US"/>
              </w:rPr>
            </w:pPr>
          </w:p>
        </w:tc>
        <w:tc>
          <w:tcPr>
            <w:tcW w:w="3495" w:type="dxa"/>
            <w:vAlign w:val="center"/>
          </w:tcPr>
          <w:p w14:paraId="75CDC252" w14:textId="4A5994BC" w:rsidR="007E086A" w:rsidRPr="004951BC" w:rsidDel="002E4836" w:rsidRDefault="007E086A" w:rsidP="002B3CF8">
            <w:pPr>
              <w:rPr>
                <w:del w:id="543" w:author="Rik de Wijn" w:date="2024-12-04T09:24:00Z" w16du:dateUtc="2024-12-04T08:24:00Z"/>
                <w:color w:val="000000"/>
                <w:lang w:val="en-US"/>
              </w:rPr>
            </w:pPr>
          </w:p>
        </w:tc>
      </w:tr>
    </w:tbl>
    <w:p w14:paraId="6C0C53DD" w14:textId="77777777" w:rsidR="007E086A" w:rsidRPr="007E086A" w:rsidRDefault="007E086A" w:rsidP="007E086A"/>
    <w:sectPr w:rsidR="007E086A" w:rsidRPr="007E086A">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893DA" w14:textId="77777777" w:rsidR="00DF22DF" w:rsidRDefault="00DF22DF">
      <w:r>
        <w:separator/>
      </w:r>
    </w:p>
  </w:endnote>
  <w:endnote w:type="continuationSeparator" w:id="0">
    <w:p w14:paraId="5E7620EF" w14:textId="77777777" w:rsidR="00DF22DF" w:rsidRDefault="00DF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C57B" w14:textId="77777777" w:rsidR="003642C3" w:rsidRDefault="0036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3642C3" w:rsidRDefault="003642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C57D" w14:textId="14842D8A" w:rsidR="003642C3" w:rsidRDefault="003642C3"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r>
      <w:rPr>
        <w:noProof/>
      </w:rPr>
      <w:t xml:space="preserve">210227RW20010 Software Development Plan </w:t>
    </w:r>
    <w:del w:id="546" w:author="Rik de Wijn" w:date="2025-01-29T08:38:00Z" w16du:dateUtc="2025-01-29T07:38:00Z">
      <w:r w:rsidDel="00923A57">
        <w:rPr>
          <w:noProof/>
        </w:rPr>
        <w:delText>DAS-COMBAT</w:delText>
      </w:r>
    </w:del>
    <w:ins w:id="547" w:author="Rik de Wijn" w:date="2025-01-29T08:38:00Z" w16du:dateUtc="2025-01-29T07:38:00Z">
      <w:r w:rsidR="00923A57">
        <w:rPr>
          <w:noProof/>
        </w:rPr>
        <w:t>DASCOMBAT</w:t>
      </w:r>
    </w:ins>
    <w:r>
      <w:rPr>
        <w:noProof/>
      </w:rPr>
      <w:t>.docx</w:t>
    </w:r>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D01115">
      <w:rPr>
        <w:rStyle w:val="PageNumber"/>
        <w:noProof/>
        <w:sz w:val="18"/>
        <w:szCs w:val="18"/>
      </w:rPr>
      <w:t>1</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D01115">
      <w:rPr>
        <w:rStyle w:val="PageNumber"/>
        <w:noProof/>
        <w:sz w:val="18"/>
        <w:szCs w:val="18"/>
      </w:rPr>
      <w:t>11</w:t>
    </w:r>
    <w:r w:rsidRPr="0C19D696">
      <w:rPr>
        <w:rStyle w:val="PageNumber"/>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C588" w14:textId="6E215780" w:rsidR="003642C3" w:rsidRPr="00440D92" w:rsidRDefault="003642C3">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Pr>
        <w:rStyle w:val="PageNumber"/>
        <w:noProof/>
        <w:lang w:val="nl-NL"/>
      </w:rPr>
      <w:t>10</w:t>
    </w:r>
    <w:r w:rsidRPr="0C19D696">
      <w:rPr>
        <w:rStyle w:val="PageNumber"/>
        <w:noProof/>
        <w:lang w:val="nl-NL"/>
      </w:rPr>
      <w:fldChar w:fldCharType="end"/>
    </w:r>
  </w:p>
  <w:p w14:paraId="5DC9C589" w14:textId="77777777" w:rsidR="003642C3" w:rsidRPr="00440D92" w:rsidRDefault="003642C3">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3642C3" w:rsidRPr="00440D92" w:rsidRDefault="003642C3">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F78EE" w14:textId="77777777" w:rsidR="00DF22DF" w:rsidRDefault="00DF22DF">
      <w:r>
        <w:separator/>
      </w:r>
    </w:p>
  </w:footnote>
  <w:footnote w:type="continuationSeparator" w:id="0">
    <w:p w14:paraId="14A658EC" w14:textId="77777777" w:rsidR="00DF22DF" w:rsidRDefault="00DF2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C565" w14:textId="77777777" w:rsidR="003642C3" w:rsidRPr="00284DDA" w:rsidRDefault="003642C3"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3"/>
      <w:gridCol w:w="4033"/>
      <w:gridCol w:w="1257"/>
      <w:gridCol w:w="1527"/>
    </w:tblGrid>
    <w:tr w:rsidR="003642C3" w:rsidRPr="00D26073" w14:paraId="5DC9C56A" w14:textId="77777777" w:rsidTr="13D4FDE3">
      <w:trPr>
        <w:cantSplit/>
        <w:trHeight w:val="180"/>
        <w:tblHeader/>
      </w:trPr>
      <w:tc>
        <w:tcPr>
          <w:tcW w:w="2263" w:type="dxa"/>
          <w:vMerge w:val="restart"/>
          <w:shd w:val="clear" w:color="auto" w:fill="auto"/>
        </w:tcPr>
        <w:p w14:paraId="5DC9C566" w14:textId="77777777" w:rsidR="003642C3" w:rsidRPr="00D26073" w:rsidRDefault="003642C3"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nl-NL"/>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4E78EFF6" w:rsidR="003642C3" w:rsidRPr="00081984" w:rsidRDefault="003642C3" w:rsidP="00C13737">
          <w:pPr>
            <w:pStyle w:val="Header"/>
            <w:jc w:val="center"/>
            <w:rPr>
              <w:rFonts w:eastAsia="Calibri" w:cs="Arial"/>
              <w:b/>
              <w:color w:val="BFBFBF"/>
              <w:szCs w:val="22"/>
              <w:lang w:eastAsia="en-US"/>
            </w:rPr>
          </w:pPr>
          <w:r w:rsidRPr="13D4FDE3">
            <w:rPr>
              <w:rFonts w:ascii="Calibri" w:eastAsia="Calibri" w:hAnsi="Calibri" w:cs="Calibri"/>
              <w:b/>
              <w:bCs/>
              <w:color w:val="BFBFBF" w:themeColor="background1" w:themeShade="BF"/>
              <w:sz w:val="24"/>
            </w:rPr>
            <w:t>Software Development Plan</w:t>
          </w:r>
          <w:r>
            <w:rPr>
              <w:rFonts w:ascii="Calibri" w:eastAsia="Calibri" w:hAnsi="Calibri" w:cs="Calibri"/>
              <w:b/>
              <w:bCs/>
              <w:color w:val="BFBFBF" w:themeColor="background1" w:themeShade="BF"/>
              <w:sz w:val="24"/>
            </w:rPr>
            <w:t xml:space="preserve"> </w:t>
          </w:r>
          <w:del w:id="544" w:author="Rik de Wijn" w:date="2025-01-29T08:37:00Z" w16du:dateUtc="2025-01-29T07:37:00Z">
            <w:r w:rsidDel="00923A57">
              <w:rPr>
                <w:rFonts w:ascii="Calibri" w:eastAsia="Calibri" w:hAnsi="Calibri" w:cs="Calibri"/>
                <w:b/>
                <w:bCs/>
                <w:color w:val="BFBFBF" w:themeColor="background1" w:themeShade="BF"/>
                <w:sz w:val="24"/>
              </w:rPr>
              <w:delText>DAS-COMBAT</w:delText>
            </w:r>
          </w:del>
          <w:ins w:id="545" w:author="Rik de Wijn" w:date="2025-01-29T08:37:00Z" w16du:dateUtc="2025-01-29T07:37:00Z">
            <w:r w:rsidR="00923A57">
              <w:rPr>
                <w:rFonts w:ascii="Calibri" w:eastAsia="Calibri" w:hAnsi="Calibri" w:cs="Calibri"/>
                <w:b/>
                <w:bCs/>
                <w:color w:val="BFBFBF" w:themeColor="background1" w:themeShade="BF"/>
                <w:sz w:val="24"/>
              </w:rPr>
              <w:t>DASCOMBAT</w:t>
            </w:r>
          </w:ins>
        </w:p>
      </w:tc>
      <w:tc>
        <w:tcPr>
          <w:tcW w:w="1276" w:type="dxa"/>
          <w:shd w:val="clear" w:color="auto" w:fill="auto"/>
          <w:vAlign w:val="center"/>
        </w:tcPr>
        <w:p w14:paraId="5DC9C568" w14:textId="77777777" w:rsidR="003642C3" w:rsidRPr="00D26073" w:rsidRDefault="003642C3"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5AEA4605" w:rsidR="003642C3" w:rsidRPr="002267F3" w:rsidRDefault="003642C3"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210227RW20010</w:t>
          </w:r>
        </w:p>
      </w:tc>
    </w:tr>
    <w:tr w:rsidR="003642C3" w:rsidRPr="00D26073" w14:paraId="5DC9C56F" w14:textId="77777777" w:rsidTr="13D4FDE3">
      <w:trPr>
        <w:cantSplit/>
        <w:trHeight w:val="180"/>
        <w:tblHeader/>
      </w:trPr>
      <w:tc>
        <w:tcPr>
          <w:tcW w:w="2263" w:type="dxa"/>
          <w:vMerge/>
          <w:shd w:val="clear" w:color="auto" w:fill="auto"/>
        </w:tcPr>
        <w:p w14:paraId="5DC9C56B" w14:textId="77777777" w:rsidR="003642C3" w:rsidRPr="00D26073" w:rsidRDefault="003642C3"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2E833971" w:rsidR="003642C3" w:rsidRPr="00081984" w:rsidRDefault="000D5A73"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Final</w:t>
          </w:r>
        </w:p>
      </w:tc>
    </w:tr>
    <w:tr w:rsidR="003642C3" w:rsidRPr="00D26073" w14:paraId="5DC9C574" w14:textId="77777777" w:rsidTr="13D4FDE3">
      <w:trPr>
        <w:cantSplit/>
        <w:trHeight w:val="113"/>
        <w:tblHeader/>
      </w:trPr>
      <w:tc>
        <w:tcPr>
          <w:tcW w:w="2263" w:type="dxa"/>
          <w:vMerge/>
          <w:shd w:val="clear" w:color="auto" w:fill="auto"/>
        </w:tcPr>
        <w:p w14:paraId="5DC9C570"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2C94605A" w:rsidR="003642C3" w:rsidRPr="002267F3" w:rsidRDefault="003642C3"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3642C3" w:rsidRPr="00D26073" w14:paraId="5DC9C579" w14:textId="77777777" w:rsidTr="13D4FDE3">
      <w:trPr>
        <w:cantSplit/>
        <w:trHeight w:val="113"/>
        <w:tblHeader/>
      </w:trPr>
      <w:tc>
        <w:tcPr>
          <w:tcW w:w="2263" w:type="dxa"/>
          <w:vMerge/>
          <w:shd w:val="clear" w:color="auto" w:fill="auto"/>
        </w:tcPr>
        <w:p w14:paraId="5DC9C575"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7B3F6D07" w:rsidR="003642C3" w:rsidRPr="004B7CBB" w:rsidRDefault="003642C3" w:rsidP="00980738">
          <w:pPr>
            <w:tabs>
              <w:tab w:val="center" w:pos="4536"/>
              <w:tab w:val="right" w:pos="9072"/>
            </w:tabs>
            <w:spacing w:before="40" w:after="40"/>
            <w:jc w:val="left"/>
            <w:rPr>
              <w:rFonts w:eastAsia="Calibri" w:cs="Arial"/>
              <w:color w:val="A6A6A6"/>
              <w:sz w:val="16"/>
              <w:szCs w:val="22"/>
              <w:lang w:val="nl-NL" w:eastAsia="en-US"/>
            </w:rPr>
          </w:pPr>
        </w:p>
      </w:tc>
    </w:tr>
  </w:tbl>
  <w:p w14:paraId="5DC9C57A" w14:textId="77777777" w:rsidR="003642C3" w:rsidRPr="00647736" w:rsidRDefault="003642C3" w:rsidP="008137C7">
    <w:pPr>
      <w:pStyle w:val="Heade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610"/>
      <w:gridCol w:w="1670"/>
    </w:tblGrid>
    <w:tr w:rsidR="003642C3"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3642C3" w:rsidRDefault="003642C3">
          <w:pPr>
            <w:pStyle w:val="Header"/>
            <w:rPr>
              <w:b/>
              <w:bCs/>
            </w:rPr>
          </w:pPr>
          <w:r>
            <w:rPr>
              <w:b/>
              <w:bCs/>
              <w:noProof/>
              <w:lang w:val="nl-NL"/>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3642C3" w:rsidRDefault="003642C3">
          <w:pPr>
            <w:pStyle w:val="Header"/>
            <w:jc w:val="center"/>
            <w:rPr>
              <w:b/>
              <w:bCs/>
              <w:sz w:val="24"/>
            </w:rPr>
          </w:pPr>
          <w:r w:rsidRPr="7604E799">
            <w:rPr>
              <w:b/>
              <w:bCs/>
              <w:sz w:val="24"/>
            </w:rPr>
            <w:t>Ontwerp en Design Reviews</w:t>
          </w:r>
        </w:p>
      </w:tc>
      <w:tc>
        <w:tcPr>
          <w:tcW w:w="1760" w:type="dxa"/>
          <w:vAlign w:val="center"/>
        </w:tcPr>
        <w:p w14:paraId="5DC9C580" w14:textId="77777777" w:rsidR="003642C3" w:rsidRDefault="003642C3">
          <w:pPr>
            <w:pStyle w:val="Header"/>
            <w:jc w:val="right"/>
            <w:rPr>
              <w:bCs/>
              <w:sz w:val="18"/>
              <w:szCs w:val="18"/>
            </w:rPr>
          </w:pPr>
          <w:r w:rsidRPr="13D4FDE3">
            <w:rPr>
              <w:sz w:val="18"/>
              <w:szCs w:val="18"/>
            </w:rPr>
            <w:t>Datum van ingang</w:t>
          </w:r>
        </w:p>
        <w:p w14:paraId="5DC9C581" w14:textId="77777777" w:rsidR="003642C3" w:rsidRDefault="003642C3">
          <w:pPr>
            <w:pStyle w:val="Header"/>
            <w:jc w:val="right"/>
            <w:rPr>
              <w:bCs/>
              <w:sz w:val="18"/>
              <w:szCs w:val="18"/>
            </w:rPr>
          </w:pPr>
          <w:r w:rsidRPr="7604E799">
            <w:rPr>
              <w:sz w:val="18"/>
              <w:szCs w:val="18"/>
            </w:rPr>
            <w:t>22-06-2004</w:t>
          </w:r>
        </w:p>
      </w:tc>
    </w:tr>
    <w:tr w:rsidR="003642C3"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3642C3" w:rsidRDefault="003642C3">
          <w:pPr>
            <w:pStyle w:val="Header"/>
            <w:jc w:val="right"/>
            <w:rPr>
              <w:b/>
              <w:bCs/>
              <w:sz w:val="18"/>
              <w:szCs w:val="18"/>
            </w:rPr>
          </w:pPr>
          <w:r w:rsidRPr="7604E799">
            <w:rPr>
              <w:sz w:val="18"/>
              <w:szCs w:val="18"/>
            </w:rPr>
            <w:t>Bedrijfsprocedure</w:t>
          </w:r>
          <w:r w:rsidRPr="7604E799">
            <w:rPr>
              <w:b/>
              <w:bCs/>
              <w:sz w:val="18"/>
              <w:szCs w:val="18"/>
            </w:rPr>
            <w:t xml:space="preserve">  </w:t>
          </w:r>
        </w:p>
      </w:tc>
      <w:tc>
        <w:tcPr>
          <w:tcW w:w="4929" w:type="dxa"/>
          <w:tcBorders>
            <w:left w:val="single" w:sz="4" w:space="0" w:color="auto"/>
          </w:tcBorders>
          <w:vAlign w:val="center"/>
        </w:tcPr>
        <w:p w14:paraId="5DC9C584" w14:textId="77777777" w:rsidR="003642C3" w:rsidRDefault="003642C3">
          <w:pPr>
            <w:pStyle w:val="Header"/>
            <w:jc w:val="center"/>
            <w:rPr>
              <w:b/>
              <w:bCs/>
              <w:sz w:val="24"/>
            </w:rPr>
          </w:pPr>
          <w:r w:rsidRPr="13D4FDE3">
            <w:rPr>
              <w:b/>
              <w:bCs/>
              <w:sz w:val="24"/>
            </w:rPr>
            <w:t>BP-026-3</w:t>
          </w:r>
        </w:p>
      </w:tc>
      <w:tc>
        <w:tcPr>
          <w:tcW w:w="1760" w:type="dxa"/>
          <w:vAlign w:val="center"/>
        </w:tcPr>
        <w:p w14:paraId="5DC9C585" w14:textId="77777777" w:rsidR="003642C3" w:rsidRDefault="003642C3">
          <w:pPr>
            <w:pStyle w:val="Header"/>
            <w:jc w:val="right"/>
            <w:rPr>
              <w:bCs/>
              <w:sz w:val="18"/>
              <w:szCs w:val="18"/>
            </w:rPr>
          </w:pPr>
          <w:r w:rsidRPr="7604E799">
            <w:rPr>
              <w:sz w:val="18"/>
              <w:szCs w:val="18"/>
            </w:rPr>
            <w:t>Datum van revisie 22-06-2004</w:t>
          </w:r>
        </w:p>
      </w:tc>
    </w:tr>
  </w:tbl>
  <w:p w14:paraId="5DC9C587" w14:textId="77777777" w:rsidR="003642C3" w:rsidRDefault="00364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5049D"/>
    <w:multiLevelType w:val="hybridMultilevel"/>
    <w:tmpl w:val="3AF88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9057A2"/>
    <w:multiLevelType w:val="hybridMultilevel"/>
    <w:tmpl w:val="0D0CECA6"/>
    <w:lvl w:ilvl="0" w:tplc="D9DC702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3358D1"/>
    <w:multiLevelType w:val="hybridMultilevel"/>
    <w:tmpl w:val="0BAC3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8328DD"/>
    <w:multiLevelType w:val="hybridMultilevel"/>
    <w:tmpl w:val="C916D9F2"/>
    <w:lvl w:ilvl="0" w:tplc="A3A692BA">
      <w:start w:val="1"/>
      <w:numFmt w:val="bullet"/>
      <w:lvlText w:val=""/>
      <w:lvlJc w:val="left"/>
      <w:pPr>
        <w:ind w:left="720" w:hanging="360"/>
      </w:pPr>
      <w:rPr>
        <w:rFonts w:ascii="Symbol" w:hAnsi="Symbol" w:hint="default"/>
      </w:rPr>
    </w:lvl>
    <w:lvl w:ilvl="1" w:tplc="609C951E">
      <w:start w:val="1"/>
      <w:numFmt w:val="bullet"/>
      <w:lvlText w:val="o"/>
      <w:lvlJc w:val="left"/>
      <w:pPr>
        <w:ind w:left="1440" w:hanging="360"/>
      </w:pPr>
      <w:rPr>
        <w:rFonts w:ascii="Courier New" w:hAnsi="Courier New" w:hint="default"/>
      </w:rPr>
    </w:lvl>
    <w:lvl w:ilvl="2" w:tplc="2904EC84">
      <w:start w:val="1"/>
      <w:numFmt w:val="bullet"/>
      <w:lvlText w:val=""/>
      <w:lvlJc w:val="left"/>
      <w:pPr>
        <w:ind w:left="2160" w:hanging="360"/>
      </w:pPr>
      <w:rPr>
        <w:rFonts w:ascii="Wingdings" w:hAnsi="Wingdings" w:hint="default"/>
      </w:rPr>
    </w:lvl>
    <w:lvl w:ilvl="3" w:tplc="1DFEFA58">
      <w:start w:val="1"/>
      <w:numFmt w:val="bullet"/>
      <w:lvlText w:val=""/>
      <w:lvlJc w:val="left"/>
      <w:pPr>
        <w:ind w:left="2880" w:hanging="360"/>
      </w:pPr>
      <w:rPr>
        <w:rFonts w:ascii="Symbol" w:hAnsi="Symbol" w:hint="default"/>
      </w:rPr>
    </w:lvl>
    <w:lvl w:ilvl="4" w:tplc="C532B590">
      <w:start w:val="1"/>
      <w:numFmt w:val="bullet"/>
      <w:lvlText w:val="o"/>
      <w:lvlJc w:val="left"/>
      <w:pPr>
        <w:ind w:left="3600" w:hanging="360"/>
      </w:pPr>
      <w:rPr>
        <w:rFonts w:ascii="Courier New" w:hAnsi="Courier New" w:hint="default"/>
      </w:rPr>
    </w:lvl>
    <w:lvl w:ilvl="5" w:tplc="F1A8582A">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9645372">
      <w:start w:val="1"/>
      <w:numFmt w:val="bullet"/>
      <w:lvlText w:val="o"/>
      <w:lvlJc w:val="left"/>
      <w:pPr>
        <w:ind w:left="5760" w:hanging="360"/>
      </w:pPr>
      <w:rPr>
        <w:rFonts w:ascii="Courier New" w:hAnsi="Courier New" w:hint="default"/>
      </w:rPr>
    </w:lvl>
    <w:lvl w:ilvl="8" w:tplc="B8681DF4">
      <w:start w:val="1"/>
      <w:numFmt w:val="bullet"/>
      <w:lvlText w:val=""/>
      <w:lvlJc w:val="left"/>
      <w:pPr>
        <w:ind w:left="6480" w:hanging="360"/>
      </w:pPr>
      <w:rPr>
        <w:rFonts w:ascii="Wingdings" w:hAnsi="Wingdings" w:hint="default"/>
      </w:rPr>
    </w:lvl>
  </w:abstractNum>
  <w:abstractNum w:abstractNumId="4" w15:restartNumberingAfterBreak="0">
    <w:nsid w:val="177478DC"/>
    <w:multiLevelType w:val="hybridMultilevel"/>
    <w:tmpl w:val="CCF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F03F8"/>
    <w:multiLevelType w:val="hybridMultilevel"/>
    <w:tmpl w:val="FC8E6E32"/>
    <w:lvl w:ilvl="0" w:tplc="04130001">
      <w:start w:val="1"/>
      <w:numFmt w:val="bullet"/>
      <w:lvlText w:val=""/>
      <w:lvlJc w:val="left"/>
      <w:pPr>
        <w:ind w:left="3720" w:hanging="360"/>
      </w:pPr>
      <w:rPr>
        <w:rFonts w:ascii="Symbol" w:hAnsi="Symbol" w:hint="default"/>
      </w:rPr>
    </w:lvl>
    <w:lvl w:ilvl="1" w:tplc="04130003" w:tentative="1">
      <w:start w:val="1"/>
      <w:numFmt w:val="bullet"/>
      <w:lvlText w:val="o"/>
      <w:lvlJc w:val="left"/>
      <w:pPr>
        <w:ind w:left="4440" w:hanging="360"/>
      </w:pPr>
      <w:rPr>
        <w:rFonts w:ascii="Courier New" w:hAnsi="Courier New" w:cs="Courier New" w:hint="default"/>
      </w:rPr>
    </w:lvl>
    <w:lvl w:ilvl="2" w:tplc="04130005" w:tentative="1">
      <w:start w:val="1"/>
      <w:numFmt w:val="bullet"/>
      <w:lvlText w:val=""/>
      <w:lvlJc w:val="left"/>
      <w:pPr>
        <w:ind w:left="5160" w:hanging="360"/>
      </w:pPr>
      <w:rPr>
        <w:rFonts w:ascii="Wingdings" w:hAnsi="Wingdings" w:hint="default"/>
      </w:rPr>
    </w:lvl>
    <w:lvl w:ilvl="3" w:tplc="04130001" w:tentative="1">
      <w:start w:val="1"/>
      <w:numFmt w:val="bullet"/>
      <w:lvlText w:val=""/>
      <w:lvlJc w:val="left"/>
      <w:pPr>
        <w:ind w:left="5880" w:hanging="360"/>
      </w:pPr>
      <w:rPr>
        <w:rFonts w:ascii="Symbol" w:hAnsi="Symbol" w:hint="default"/>
      </w:rPr>
    </w:lvl>
    <w:lvl w:ilvl="4" w:tplc="04130003" w:tentative="1">
      <w:start w:val="1"/>
      <w:numFmt w:val="bullet"/>
      <w:lvlText w:val="o"/>
      <w:lvlJc w:val="left"/>
      <w:pPr>
        <w:ind w:left="6600" w:hanging="360"/>
      </w:pPr>
      <w:rPr>
        <w:rFonts w:ascii="Courier New" w:hAnsi="Courier New" w:cs="Courier New" w:hint="default"/>
      </w:rPr>
    </w:lvl>
    <w:lvl w:ilvl="5" w:tplc="04130005" w:tentative="1">
      <w:start w:val="1"/>
      <w:numFmt w:val="bullet"/>
      <w:lvlText w:val=""/>
      <w:lvlJc w:val="left"/>
      <w:pPr>
        <w:ind w:left="7320" w:hanging="360"/>
      </w:pPr>
      <w:rPr>
        <w:rFonts w:ascii="Wingdings" w:hAnsi="Wingdings" w:hint="default"/>
      </w:rPr>
    </w:lvl>
    <w:lvl w:ilvl="6" w:tplc="04130001" w:tentative="1">
      <w:start w:val="1"/>
      <w:numFmt w:val="bullet"/>
      <w:lvlText w:val=""/>
      <w:lvlJc w:val="left"/>
      <w:pPr>
        <w:ind w:left="8040" w:hanging="360"/>
      </w:pPr>
      <w:rPr>
        <w:rFonts w:ascii="Symbol" w:hAnsi="Symbol" w:hint="default"/>
      </w:rPr>
    </w:lvl>
    <w:lvl w:ilvl="7" w:tplc="04130003" w:tentative="1">
      <w:start w:val="1"/>
      <w:numFmt w:val="bullet"/>
      <w:lvlText w:val="o"/>
      <w:lvlJc w:val="left"/>
      <w:pPr>
        <w:ind w:left="8760" w:hanging="360"/>
      </w:pPr>
      <w:rPr>
        <w:rFonts w:ascii="Courier New" w:hAnsi="Courier New" w:cs="Courier New" w:hint="default"/>
      </w:rPr>
    </w:lvl>
    <w:lvl w:ilvl="8" w:tplc="04130005" w:tentative="1">
      <w:start w:val="1"/>
      <w:numFmt w:val="bullet"/>
      <w:lvlText w:val=""/>
      <w:lvlJc w:val="left"/>
      <w:pPr>
        <w:ind w:left="9480" w:hanging="360"/>
      </w:pPr>
      <w:rPr>
        <w:rFonts w:ascii="Wingdings" w:hAnsi="Wingdings" w:hint="default"/>
      </w:rPr>
    </w:lvl>
  </w:abstractNum>
  <w:abstractNum w:abstractNumId="6" w15:restartNumberingAfterBreak="0">
    <w:nsid w:val="1A0900A1"/>
    <w:multiLevelType w:val="hybridMultilevel"/>
    <w:tmpl w:val="7D300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AEA4341"/>
    <w:multiLevelType w:val="hybridMultilevel"/>
    <w:tmpl w:val="8C4E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8EC"/>
    <w:multiLevelType w:val="hybridMultilevel"/>
    <w:tmpl w:val="9C6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D4A6A"/>
    <w:multiLevelType w:val="hybridMultilevel"/>
    <w:tmpl w:val="35C6574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4B20CFC"/>
    <w:multiLevelType w:val="hybridMultilevel"/>
    <w:tmpl w:val="91A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74605"/>
    <w:multiLevelType w:val="multilevel"/>
    <w:tmpl w:val="8E04CC1A"/>
    <w:lvl w:ilvl="0">
      <w:start w:val="1"/>
      <w:numFmt w:val="decimal"/>
      <w:pStyle w:val="Heading1"/>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29CF380E"/>
    <w:multiLevelType w:val="hybridMultilevel"/>
    <w:tmpl w:val="39E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F2F88"/>
    <w:multiLevelType w:val="hybridMultilevel"/>
    <w:tmpl w:val="43B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BEA7785"/>
    <w:multiLevelType w:val="hybridMultilevel"/>
    <w:tmpl w:val="4BC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1358F"/>
    <w:multiLevelType w:val="hybridMultilevel"/>
    <w:tmpl w:val="A028AAAC"/>
    <w:lvl w:ilvl="0" w:tplc="A428304E">
      <w:numFmt w:val="bullet"/>
      <w:lvlText w:val="-"/>
      <w:lvlJc w:val="left"/>
      <w:pPr>
        <w:ind w:left="1069" w:hanging="360"/>
      </w:pPr>
      <w:rPr>
        <w:rFonts w:ascii="Arial" w:eastAsia="Times New Roman"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6" w15:restartNumberingAfterBreak="0">
    <w:nsid w:val="37807056"/>
    <w:multiLevelType w:val="hybridMultilevel"/>
    <w:tmpl w:val="1F9E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34F95"/>
    <w:multiLevelType w:val="hybridMultilevel"/>
    <w:tmpl w:val="D62293CE"/>
    <w:lvl w:ilvl="0" w:tplc="BBAE93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55F74"/>
    <w:multiLevelType w:val="hybridMultilevel"/>
    <w:tmpl w:val="7800175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C967EDF"/>
    <w:multiLevelType w:val="hybridMultilevel"/>
    <w:tmpl w:val="7C6EE982"/>
    <w:lvl w:ilvl="0" w:tplc="3E721DAA">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3F5F610F"/>
    <w:multiLevelType w:val="hybridMultilevel"/>
    <w:tmpl w:val="A55E94CC"/>
    <w:lvl w:ilvl="0" w:tplc="DFB2742A">
      <w:start w:val="1"/>
      <w:numFmt w:val="decimal"/>
      <w:lvlText w:val="%1."/>
      <w:lvlJc w:val="left"/>
      <w:pPr>
        <w:ind w:left="720" w:hanging="360"/>
      </w:pPr>
    </w:lvl>
    <w:lvl w:ilvl="1" w:tplc="FF62E84A">
      <w:start w:val="1"/>
      <w:numFmt w:val="lowerLetter"/>
      <w:lvlText w:val="%2."/>
      <w:lvlJc w:val="left"/>
      <w:pPr>
        <w:ind w:left="1440" w:hanging="360"/>
      </w:pPr>
    </w:lvl>
    <w:lvl w:ilvl="2" w:tplc="FA20664A">
      <w:start w:val="1"/>
      <w:numFmt w:val="lowerRoman"/>
      <w:lvlText w:val="%3."/>
      <w:lvlJc w:val="right"/>
      <w:pPr>
        <w:ind w:left="2160" w:hanging="180"/>
      </w:pPr>
    </w:lvl>
    <w:lvl w:ilvl="3" w:tplc="878810E4">
      <w:start w:val="1"/>
      <w:numFmt w:val="decimal"/>
      <w:lvlText w:val="%4."/>
      <w:lvlJc w:val="left"/>
      <w:pPr>
        <w:ind w:left="2880" w:hanging="360"/>
      </w:pPr>
    </w:lvl>
    <w:lvl w:ilvl="4" w:tplc="57A00708">
      <w:start w:val="1"/>
      <w:numFmt w:val="lowerLetter"/>
      <w:lvlText w:val="%5."/>
      <w:lvlJc w:val="left"/>
      <w:pPr>
        <w:ind w:left="3600" w:hanging="360"/>
      </w:pPr>
    </w:lvl>
    <w:lvl w:ilvl="5" w:tplc="007E2834">
      <w:start w:val="1"/>
      <w:numFmt w:val="lowerRoman"/>
      <w:lvlText w:val="%6."/>
      <w:lvlJc w:val="right"/>
      <w:pPr>
        <w:ind w:left="4320" w:hanging="180"/>
      </w:pPr>
    </w:lvl>
    <w:lvl w:ilvl="6" w:tplc="B76662C4">
      <w:start w:val="1"/>
      <w:numFmt w:val="decimal"/>
      <w:lvlText w:val="%7."/>
      <w:lvlJc w:val="left"/>
      <w:pPr>
        <w:ind w:left="5040" w:hanging="360"/>
      </w:pPr>
    </w:lvl>
    <w:lvl w:ilvl="7" w:tplc="87CC0900">
      <w:start w:val="1"/>
      <w:numFmt w:val="lowerLetter"/>
      <w:lvlText w:val="%8."/>
      <w:lvlJc w:val="left"/>
      <w:pPr>
        <w:ind w:left="5760" w:hanging="360"/>
      </w:pPr>
    </w:lvl>
    <w:lvl w:ilvl="8" w:tplc="C25AA256">
      <w:start w:val="1"/>
      <w:numFmt w:val="lowerRoman"/>
      <w:lvlText w:val="%9."/>
      <w:lvlJc w:val="right"/>
      <w:pPr>
        <w:ind w:left="6480" w:hanging="180"/>
      </w:pPr>
    </w:lvl>
  </w:abstractNum>
  <w:abstractNum w:abstractNumId="21" w15:restartNumberingAfterBreak="0">
    <w:nsid w:val="3FA313C4"/>
    <w:multiLevelType w:val="multilevel"/>
    <w:tmpl w:val="B1B27CA8"/>
    <w:lvl w:ilvl="0">
      <w:start w:val="1"/>
      <w:numFmt w:val="decimal"/>
      <w:lvlText w:val="%1"/>
      <w:lvlJc w:val="left"/>
      <w:pPr>
        <w:tabs>
          <w:tab w:val="num" w:pos="431"/>
        </w:tabs>
        <w:ind w:left="431" w:hanging="431"/>
      </w:pPr>
      <w:rPr>
        <w:rFonts w:hint="default"/>
      </w:rPr>
    </w:lvl>
    <w:lvl w:ilvl="1">
      <w:start w:val="1"/>
      <w:numFmt w:val="decimal"/>
      <w:lvlText w:val="%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41CD2004"/>
    <w:multiLevelType w:val="hybridMultilevel"/>
    <w:tmpl w:val="0246995E"/>
    <w:lvl w:ilvl="0" w:tplc="20828B40">
      <w:start w:val="1"/>
      <w:numFmt w:val="decimal"/>
      <w:lvlText w:val="%1."/>
      <w:lvlJc w:val="left"/>
      <w:pPr>
        <w:ind w:left="1068" w:hanging="360"/>
      </w:pPr>
      <w:rPr>
        <w:rFonts w:ascii="Arial" w:eastAsia="Arial" w:hAnsi="Arial" w:cs="Arial"/>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15:restartNumberingAfterBreak="0">
    <w:nsid w:val="48FE7F7D"/>
    <w:multiLevelType w:val="hybridMultilevel"/>
    <w:tmpl w:val="7BC0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77780"/>
    <w:multiLevelType w:val="hybridMultilevel"/>
    <w:tmpl w:val="6E3EDBC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5" w15:restartNumberingAfterBreak="0">
    <w:nsid w:val="5481238C"/>
    <w:multiLevelType w:val="hybridMultilevel"/>
    <w:tmpl w:val="DFE61A1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6" w15:restartNumberingAfterBreak="0">
    <w:nsid w:val="584D55B3"/>
    <w:multiLevelType w:val="hybridMultilevel"/>
    <w:tmpl w:val="A6CEBA68"/>
    <w:lvl w:ilvl="0" w:tplc="B0288084">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7" w15:restartNumberingAfterBreak="0">
    <w:nsid w:val="5B79691E"/>
    <w:multiLevelType w:val="hybridMultilevel"/>
    <w:tmpl w:val="80BAF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E4557CC"/>
    <w:multiLevelType w:val="hybridMultilevel"/>
    <w:tmpl w:val="EE32A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1028A4"/>
    <w:multiLevelType w:val="hybridMultilevel"/>
    <w:tmpl w:val="52E48AD4"/>
    <w:lvl w:ilvl="0" w:tplc="9F3097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12C1969"/>
    <w:multiLevelType w:val="hybridMultilevel"/>
    <w:tmpl w:val="1FCC1F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3AB5CF2"/>
    <w:multiLevelType w:val="hybridMultilevel"/>
    <w:tmpl w:val="F31C3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42B1E53"/>
    <w:multiLevelType w:val="hybridMultilevel"/>
    <w:tmpl w:val="2B4C46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6D40EEE"/>
    <w:multiLevelType w:val="hybridMultilevel"/>
    <w:tmpl w:val="FDAAE71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4" w15:restartNumberingAfterBreak="0">
    <w:nsid w:val="6D646ED9"/>
    <w:multiLevelType w:val="hybridMultilevel"/>
    <w:tmpl w:val="8442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7D4985"/>
    <w:multiLevelType w:val="multilevel"/>
    <w:tmpl w:val="703C230C"/>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712C6828"/>
    <w:multiLevelType w:val="hybridMultilevel"/>
    <w:tmpl w:val="2748714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7" w15:restartNumberingAfterBreak="0">
    <w:nsid w:val="74524077"/>
    <w:multiLevelType w:val="hybridMultilevel"/>
    <w:tmpl w:val="A73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C5B19"/>
    <w:multiLevelType w:val="hybridMultilevel"/>
    <w:tmpl w:val="21D20162"/>
    <w:lvl w:ilvl="0" w:tplc="9698AF7E">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774E4D4F"/>
    <w:multiLevelType w:val="hybridMultilevel"/>
    <w:tmpl w:val="1D84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449859">
    <w:abstractNumId w:val="3"/>
  </w:num>
  <w:num w:numId="2" w16cid:durableId="422337716">
    <w:abstractNumId w:val="20"/>
  </w:num>
  <w:num w:numId="3" w16cid:durableId="1285162081">
    <w:abstractNumId w:val="21"/>
  </w:num>
  <w:num w:numId="4" w16cid:durableId="251083727">
    <w:abstractNumId w:val="32"/>
  </w:num>
  <w:num w:numId="5" w16cid:durableId="1473790582">
    <w:abstractNumId w:val="11"/>
  </w:num>
  <w:num w:numId="6" w16cid:durableId="928389291">
    <w:abstractNumId w:val="16"/>
  </w:num>
  <w:num w:numId="7" w16cid:durableId="732847417">
    <w:abstractNumId w:val="8"/>
  </w:num>
  <w:num w:numId="8" w16cid:durableId="1167404050">
    <w:abstractNumId w:val="39"/>
  </w:num>
  <w:num w:numId="9" w16cid:durableId="1692803433">
    <w:abstractNumId w:val="37"/>
  </w:num>
  <w:num w:numId="10" w16cid:durableId="1942372195">
    <w:abstractNumId w:val="14"/>
  </w:num>
  <w:num w:numId="11" w16cid:durableId="1094934376">
    <w:abstractNumId w:val="12"/>
  </w:num>
  <w:num w:numId="12" w16cid:durableId="890073852">
    <w:abstractNumId w:val="6"/>
  </w:num>
  <w:num w:numId="13" w16cid:durableId="665862272">
    <w:abstractNumId w:val="18"/>
  </w:num>
  <w:num w:numId="14" w16cid:durableId="1088841955">
    <w:abstractNumId w:val="23"/>
  </w:num>
  <w:num w:numId="15" w16cid:durableId="32078747">
    <w:abstractNumId w:val="4"/>
  </w:num>
  <w:num w:numId="16" w16cid:durableId="1019046502">
    <w:abstractNumId w:val="10"/>
  </w:num>
  <w:num w:numId="17" w16cid:durableId="835145240">
    <w:abstractNumId w:val="17"/>
  </w:num>
  <w:num w:numId="18" w16cid:durableId="1112087002">
    <w:abstractNumId w:val="35"/>
  </w:num>
  <w:num w:numId="19" w16cid:durableId="1774740769">
    <w:abstractNumId w:val="34"/>
  </w:num>
  <w:num w:numId="20" w16cid:durableId="752357958">
    <w:abstractNumId w:val="21"/>
    <w:lvlOverride w:ilvl="0">
      <w:startOverride w:val="17"/>
    </w:lvlOverride>
  </w:num>
  <w:num w:numId="21" w16cid:durableId="889152628">
    <w:abstractNumId w:val="2"/>
  </w:num>
  <w:num w:numId="22" w16cid:durableId="2146848331">
    <w:abstractNumId w:val="1"/>
  </w:num>
  <w:num w:numId="23" w16cid:durableId="662465309">
    <w:abstractNumId w:val="0"/>
  </w:num>
  <w:num w:numId="24" w16cid:durableId="1489898739">
    <w:abstractNumId w:val="27"/>
  </w:num>
  <w:num w:numId="25" w16cid:durableId="1854148598">
    <w:abstractNumId w:val="22"/>
  </w:num>
  <w:num w:numId="26" w16cid:durableId="2023629540">
    <w:abstractNumId w:val="19"/>
  </w:num>
  <w:num w:numId="27" w16cid:durableId="1502701686">
    <w:abstractNumId w:val="9"/>
  </w:num>
  <w:num w:numId="28" w16cid:durableId="527259786">
    <w:abstractNumId w:val="29"/>
  </w:num>
  <w:num w:numId="29" w16cid:durableId="383068584">
    <w:abstractNumId w:val="7"/>
  </w:num>
  <w:num w:numId="30" w16cid:durableId="1670060649">
    <w:abstractNumId w:val="38"/>
  </w:num>
  <w:num w:numId="31" w16cid:durableId="1527526587">
    <w:abstractNumId w:val="24"/>
  </w:num>
  <w:num w:numId="32" w16cid:durableId="498499543">
    <w:abstractNumId w:val="13"/>
  </w:num>
  <w:num w:numId="33" w16cid:durableId="1551382667">
    <w:abstractNumId w:val="15"/>
  </w:num>
  <w:num w:numId="34" w16cid:durableId="1845897559">
    <w:abstractNumId w:val="33"/>
  </w:num>
  <w:num w:numId="35" w16cid:durableId="137960992">
    <w:abstractNumId w:val="26"/>
  </w:num>
  <w:num w:numId="36" w16cid:durableId="1593008002">
    <w:abstractNumId w:val="5"/>
  </w:num>
  <w:num w:numId="37" w16cid:durableId="1737237656">
    <w:abstractNumId w:val="36"/>
  </w:num>
  <w:num w:numId="38" w16cid:durableId="574558513">
    <w:abstractNumId w:val="25"/>
  </w:num>
  <w:num w:numId="39" w16cid:durableId="141587294">
    <w:abstractNumId w:val="28"/>
  </w:num>
  <w:num w:numId="40" w16cid:durableId="983387384">
    <w:abstractNumId w:val="11"/>
  </w:num>
  <w:num w:numId="41" w16cid:durableId="1395660713">
    <w:abstractNumId w:val="30"/>
  </w:num>
  <w:num w:numId="42" w16cid:durableId="720713426">
    <w:abstractNumId w:val="3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k de Wijn">
    <w15:presenceInfo w15:providerId="AD" w15:userId="S::rdwijn@pamgene.com::23d24939-d35e-4d4e-88ea-4275ac346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C1"/>
    <w:rsid w:val="00000F68"/>
    <w:rsid w:val="00001C4E"/>
    <w:rsid w:val="00002CDD"/>
    <w:rsid w:val="00004F2C"/>
    <w:rsid w:val="00005807"/>
    <w:rsid w:val="00012C38"/>
    <w:rsid w:val="00014BD8"/>
    <w:rsid w:val="00017DE4"/>
    <w:rsid w:val="00020DAA"/>
    <w:rsid w:val="000210A3"/>
    <w:rsid w:val="000272D7"/>
    <w:rsid w:val="0002747A"/>
    <w:rsid w:val="00027ADA"/>
    <w:rsid w:val="00030DF0"/>
    <w:rsid w:val="0003744E"/>
    <w:rsid w:val="00043B10"/>
    <w:rsid w:val="00047BD1"/>
    <w:rsid w:val="000542DE"/>
    <w:rsid w:val="00060474"/>
    <w:rsid w:val="00061298"/>
    <w:rsid w:val="00070982"/>
    <w:rsid w:val="00071454"/>
    <w:rsid w:val="00081984"/>
    <w:rsid w:val="00086260"/>
    <w:rsid w:val="00090F10"/>
    <w:rsid w:val="000944B0"/>
    <w:rsid w:val="00096C0E"/>
    <w:rsid w:val="00096D95"/>
    <w:rsid w:val="000A545D"/>
    <w:rsid w:val="000B0F16"/>
    <w:rsid w:val="000C10E5"/>
    <w:rsid w:val="000D0FA2"/>
    <w:rsid w:val="000D5A73"/>
    <w:rsid w:val="000E0E76"/>
    <w:rsid w:val="000E6BB5"/>
    <w:rsid w:val="00102117"/>
    <w:rsid w:val="00105325"/>
    <w:rsid w:val="00113571"/>
    <w:rsid w:val="001175AF"/>
    <w:rsid w:val="00120E44"/>
    <w:rsid w:val="001303FD"/>
    <w:rsid w:val="0014019A"/>
    <w:rsid w:val="00153A5A"/>
    <w:rsid w:val="0015481B"/>
    <w:rsid w:val="0016376D"/>
    <w:rsid w:val="00164ED9"/>
    <w:rsid w:val="0016765D"/>
    <w:rsid w:val="001677DC"/>
    <w:rsid w:val="00181B01"/>
    <w:rsid w:val="00190747"/>
    <w:rsid w:val="0019366B"/>
    <w:rsid w:val="001B78A9"/>
    <w:rsid w:val="001D5037"/>
    <w:rsid w:val="001D7C8D"/>
    <w:rsid w:val="001E3BA2"/>
    <w:rsid w:val="0020374B"/>
    <w:rsid w:val="00203CF1"/>
    <w:rsid w:val="00204C99"/>
    <w:rsid w:val="00207207"/>
    <w:rsid w:val="00220355"/>
    <w:rsid w:val="0022179B"/>
    <w:rsid w:val="00221F98"/>
    <w:rsid w:val="00223C25"/>
    <w:rsid w:val="002267F3"/>
    <w:rsid w:val="0023007E"/>
    <w:rsid w:val="002372A0"/>
    <w:rsid w:val="0024328F"/>
    <w:rsid w:val="002461F4"/>
    <w:rsid w:val="002507E9"/>
    <w:rsid w:val="00250AF2"/>
    <w:rsid w:val="00251CFB"/>
    <w:rsid w:val="0025216C"/>
    <w:rsid w:val="002606E5"/>
    <w:rsid w:val="00266491"/>
    <w:rsid w:val="00267BCF"/>
    <w:rsid w:val="0027572C"/>
    <w:rsid w:val="00275B09"/>
    <w:rsid w:val="00276E92"/>
    <w:rsid w:val="002817E7"/>
    <w:rsid w:val="00284BFD"/>
    <w:rsid w:val="00284DDA"/>
    <w:rsid w:val="0029005C"/>
    <w:rsid w:val="002915B9"/>
    <w:rsid w:val="002964F8"/>
    <w:rsid w:val="00296E3F"/>
    <w:rsid w:val="002A31A9"/>
    <w:rsid w:val="002A6897"/>
    <w:rsid w:val="002A6FCB"/>
    <w:rsid w:val="002A70BD"/>
    <w:rsid w:val="002B3CF8"/>
    <w:rsid w:val="002B5696"/>
    <w:rsid w:val="002C78BC"/>
    <w:rsid w:val="002E25AE"/>
    <w:rsid w:val="002E4836"/>
    <w:rsid w:val="002E65EF"/>
    <w:rsid w:val="002F37C9"/>
    <w:rsid w:val="002F443D"/>
    <w:rsid w:val="002F6B9F"/>
    <w:rsid w:val="0030078B"/>
    <w:rsid w:val="00300A4A"/>
    <w:rsid w:val="003071F6"/>
    <w:rsid w:val="0031502E"/>
    <w:rsid w:val="00315753"/>
    <w:rsid w:val="003163BC"/>
    <w:rsid w:val="0032561E"/>
    <w:rsid w:val="00326440"/>
    <w:rsid w:val="00327687"/>
    <w:rsid w:val="003304B6"/>
    <w:rsid w:val="00340AFB"/>
    <w:rsid w:val="00340DCF"/>
    <w:rsid w:val="0034633B"/>
    <w:rsid w:val="00347A3C"/>
    <w:rsid w:val="00353795"/>
    <w:rsid w:val="0036273F"/>
    <w:rsid w:val="003642C3"/>
    <w:rsid w:val="003703B2"/>
    <w:rsid w:val="003734F8"/>
    <w:rsid w:val="003848FB"/>
    <w:rsid w:val="003A189C"/>
    <w:rsid w:val="003A1C0E"/>
    <w:rsid w:val="003A344E"/>
    <w:rsid w:val="003A4B95"/>
    <w:rsid w:val="003B0FD5"/>
    <w:rsid w:val="003C2C08"/>
    <w:rsid w:val="003E2F77"/>
    <w:rsid w:val="003E4067"/>
    <w:rsid w:val="003E5EF7"/>
    <w:rsid w:val="003F101E"/>
    <w:rsid w:val="003F6DBC"/>
    <w:rsid w:val="004008D1"/>
    <w:rsid w:val="00401771"/>
    <w:rsid w:val="004031BB"/>
    <w:rsid w:val="004034D0"/>
    <w:rsid w:val="00403D53"/>
    <w:rsid w:val="00404E94"/>
    <w:rsid w:val="00424D4D"/>
    <w:rsid w:val="0042780D"/>
    <w:rsid w:val="00432753"/>
    <w:rsid w:val="00433835"/>
    <w:rsid w:val="00435291"/>
    <w:rsid w:val="00440D92"/>
    <w:rsid w:val="00444BE8"/>
    <w:rsid w:val="00445D4E"/>
    <w:rsid w:val="00451D55"/>
    <w:rsid w:val="00457B1D"/>
    <w:rsid w:val="00457FE3"/>
    <w:rsid w:val="00462CE6"/>
    <w:rsid w:val="004675E0"/>
    <w:rsid w:val="00473F73"/>
    <w:rsid w:val="004745ED"/>
    <w:rsid w:val="0047568B"/>
    <w:rsid w:val="00484A4A"/>
    <w:rsid w:val="004853A8"/>
    <w:rsid w:val="004A1555"/>
    <w:rsid w:val="004A607B"/>
    <w:rsid w:val="004B683D"/>
    <w:rsid w:val="004B7CBB"/>
    <w:rsid w:val="004C00D8"/>
    <w:rsid w:val="004C17AA"/>
    <w:rsid w:val="004C1A35"/>
    <w:rsid w:val="004C65D5"/>
    <w:rsid w:val="004D23C8"/>
    <w:rsid w:val="004D654E"/>
    <w:rsid w:val="004E1ABD"/>
    <w:rsid w:val="004E2179"/>
    <w:rsid w:val="004E32C9"/>
    <w:rsid w:val="004F17AA"/>
    <w:rsid w:val="004F6EF2"/>
    <w:rsid w:val="0050140D"/>
    <w:rsid w:val="005029F1"/>
    <w:rsid w:val="00503788"/>
    <w:rsid w:val="00503831"/>
    <w:rsid w:val="005053BA"/>
    <w:rsid w:val="0051131B"/>
    <w:rsid w:val="00511FD4"/>
    <w:rsid w:val="005142DB"/>
    <w:rsid w:val="005168B1"/>
    <w:rsid w:val="0052550E"/>
    <w:rsid w:val="0053262C"/>
    <w:rsid w:val="00532B2F"/>
    <w:rsid w:val="0053543D"/>
    <w:rsid w:val="005419AC"/>
    <w:rsid w:val="005444A9"/>
    <w:rsid w:val="00546407"/>
    <w:rsid w:val="00550F78"/>
    <w:rsid w:val="00551126"/>
    <w:rsid w:val="005535B0"/>
    <w:rsid w:val="00553F90"/>
    <w:rsid w:val="00554F0A"/>
    <w:rsid w:val="0056334A"/>
    <w:rsid w:val="005633CE"/>
    <w:rsid w:val="005668D3"/>
    <w:rsid w:val="00572EC2"/>
    <w:rsid w:val="00582D34"/>
    <w:rsid w:val="0058712E"/>
    <w:rsid w:val="0059089B"/>
    <w:rsid w:val="00590DA5"/>
    <w:rsid w:val="00591D04"/>
    <w:rsid w:val="005A462B"/>
    <w:rsid w:val="005A4941"/>
    <w:rsid w:val="005B22A4"/>
    <w:rsid w:val="005B3F96"/>
    <w:rsid w:val="005B7AAE"/>
    <w:rsid w:val="005C0522"/>
    <w:rsid w:val="005C3CB2"/>
    <w:rsid w:val="005E1545"/>
    <w:rsid w:val="005E72EB"/>
    <w:rsid w:val="005F0AF2"/>
    <w:rsid w:val="00601A7D"/>
    <w:rsid w:val="006077E6"/>
    <w:rsid w:val="006157F2"/>
    <w:rsid w:val="006176C5"/>
    <w:rsid w:val="00620F3D"/>
    <w:rsid w:val="006308FD"/>
    <w:rsid w:val="00633083"/>
    <w:rsid w:val="00634DE7"/>
    <w:rsid w:val="0064090F"/>
    <w:rsid w:val="0064502D"/>
    <w:rsid w:val="00647736"/>
    <w:rsid w:val="00655C74"/>
    <w:rsid w:val="00661C50"/>
    <w:rsid w:val="00664CE6"/>
    <w:rsid w:val="00673638"/>
    <w:rsid w:val="00674788"/>
    <w:rsid w:val="006762F9"/>
    <w:rsid w:val="00691190"/>
    <w:rsid w:val="006972BC"/>
    <w:rsid w:val="006A2A89"/>
    <w:rsid w:val="006A6850"/>
    <w:rsid w:val="006B79C6"/>
    <w:rsid w:val="006C1247"/>
    <w:rsid w:val="006C517E"/>
    <w:rsid w:val="006D4493"/>
    <w:rsid w:val="006D4B5D"/>
    <w:rsid w:val="006D6954"/>
    <w:rsid w:val="006E21CE"/>
    <w:rsid w:val="006E469C"/>
    <w:rsid w:val="006F170E"/>
    <w:rsid w:val="006F2E02"/>
    <w:rsid w:val="006F7A20"/>
    <w:rsid w:val="007029ED"/>
    <w:rsid w:val="00722525"/>
    <w:rsid w:val="007233B9"/>
    <w:rsid w:val="00733F06"/>
    <w:rsid w:val="00735E04"/>
    <w:rsid w:val="00754D2C"/>
    <w:rsid w:val="00755D92"/>
    <w:rsid w:val="0076177F"/>
    <w:rsid w:val="00790E79"/>
    <w:rsid w:val="00791696"/>
    <w:rsid w:val="007918A8"/>
    <w:rsid w:val="00794E4A"/>
    <w:rsid w:val="007A24E4"/>
    <w:rsid w:val="007B359E"/>
    <w:rsid w:val="007B5539"/>
    <w:rsid w:val="007C388E"/>
    <w:rsid w:val="007C6D5E"/>
    <w:rsid w:val="007D5C7F"/>
    <w:rsid w:val="007E086A"/>
    <w:rsid w:val="007E4286"/>
    <w:rsid w:val="007F5647"/>
    <w:rsid w:val="007F7C94"/>
    <w:rsid w:val="008009CA"/>
    <w:rsid w:val="00801E13"/>
    <w:rsid w:val="00802E6F"/>
    <w:rsid w:val="00811BFC"/>
    <w:rsid w:val="008137C7"/>
    <w:rsid w:val="00841CEE"/>
    <w:rsid w:val="00850375"/>
    <w:rsid w:val="00851233"/>
    <w:rsid w:val="00852261"/>
    <w:rsid w:val="008526AD"/>
    <w:rsid w:val="00853879"/>
    <w:rsid w:val="0085441C"/>
    <w:rsid w:val="00854A87"/>
    <w:rsid w:val="00857C9A"/>
    <w:rsid w:val="00862360"/>
    <w:rsid w:val="00864E48"/>
    <w:rsid w:val="00865463"/>
    <w:rsid w:val="00866DA5"/>
    <w:rsid w:val="008811BE"/>
    <w:rsid w:val="0088165D"/>
    <w:rsid w:val="008839EF"/>
    <w:rsid w:val="00883DC9"/>
    <w:rsid w:val="00884EFD"/>
    <w:rsid w:val="00894DB4"/>
    <w:rsid w:val="0089528E"/>
    <w:rsid w:val="00895C4F"/>
    <w:rsid w:val="008A0D27"/>
    <w:rsid w:val="008A2EB3"/>
    <w:rsid w:val="008A3447"/>
    <w:rsid w:val="008A7B50"/>
    <w:rsid w:val="008D2C42"/>
    <w:rsid w:val="008E4977"/>
    <w:rsid w:val="008E539B"/>
    <w:rsid w:val="008E56C0"/>
    <w:rsid w:val="008E6631"/>
    <w:rsid w:val="008F2B19"/>
    <w:rsid w:val="00904358"/>
    <w:rsid w:val="00906A9C"/>
    <w:rsid w:val="00913168"/>
    <w:rsid w:val="00921C07"/>
    <w:rsid w:val="009236FE"/>
    <w:rsid w:val="00923A57"/>
    <w:rsid w:val="009263C9"/>
    <w:rsid w:val="0092690C"/>
    <w:rsid w:val="0093041C"/>
    <w:rsid w:val="0093520A"/>
    <w:rsid w:val="009362C8"/>
    <w:rsid w:val="00937179"/>
    <w:rsid w:val="00941CFF"/>
    <w:rsid w:val="00942D02"/>
    <w:rsid w:val="00943240"/>
    <w:rsid w:val="00943BCD"/>
    <w:rsid w:val="009545B1"/>
    <w:rsid w:val="009548DD"/>
    <w:rsid w:val="00955AAE"/>
    <w:rsid w:val="009564E3"/>
    <w:rsid w:val="00956569"/>
    <w:rsid w:val="00956D05"/>
    <w:rsid w:val="00962011"/>
    <w:rsid w:val="00962CA7"/>
    <w:rsid w:val="00962F73"/>
    <w:rsid w:val="00971E71"/>
    <w:rsid w:val="00980738"/>
    <w:rsid w:val="00981099"/>
    <w:rsid w:val="0098255C"/>
    <w:rsid w:val="00984689"/>
    <w:rsid w:val="00984DD4"/>
    <w:rsid w:val="009948F9"/>
    <w:rsid w:val="009951B0"/>
    <w:rsid w:val="009C5A60"/>
    <w:rsid w:val="009D1BCE"/>
    <w:rsid w:val="009D4237"/>
    <w:rsid w:val="009D5CC2"/>
    <w:rsid w:val="009E5347"/>
    <w:rsid w:val="009E5EDF"/>
    <w:rsid w:val="009E6483"/>
    <w:rsid w:val="009F205A"/>
    <w:rsid w:val="009F6AF9"/>
    <w:rsid w:val="00A046F0"/>
    <w:rsid w:val="00A13FCF"/>
    <w:rsid w:val="00A16E9C"/>
    <w:rsid w:val="00A16FE4"/>
    <w:rsid w:val="00A2035D"/>
    <w:rsid w:val="00A24A9C"/>
    <w:rsid w:val="00A26602"/>
    <w:rsid w:val="00A333CD"/>
    <w:rsid w:val="00A369D0"/>
    <w:rsid w:val="00A414B8"/>
    <w:rsid w:val="00A42DA2"/>
    <w:rsid w:val="00A43630"/>
    <w:rsid w:val="00A448DA"/>
    <w:rsid w:val="00A46D20"/>
    <w:rsid w:val="00A667F7"/>
    <w:rsid w:val="00A709E7"/>
    <w:rsid w:val="00A71CFB"/>
    <w:rsid w:val="00A81DAD"/>
    <w:rsid w:val="00A84523"/>
    <w:rsid w:val="00A92FF9"/>
    <w:rsid w:val="00AA0AEE"/>
    <w:rsid w:val="00AA2D54"/>
    <w:rsid w:val="00AA3D3D"/>
    <w:rsid w:val="00AB13E5"/>
    <w:rsid w:val="00AB2B96"/>
    <w:rsid w:val="00AB4707"/>
    <w:rsid w:val="00AC06D3"/>
    <w:rsid w:val="00AC0EF6"/>
    <w:rsid w:val="00AC5198"/>
    <w:rsid w:val="00AD419C"/>
    <w:rsid w:val="00AF7E63"/>
    <w:rsid w:val="00B04B5B"/>
    <w:rsid w:val="00B06BDA"/>
    <w:rsid w:val="00B11DF6"/>
    <w:rsid w:val="00B1631E"/>
    <w:rsid w:val="00B31BA5"/>
    <w:rsid w:val="00B3245C"/>
    <w:rsid w:val="00B32717"/>
    <w:rsid w:val="00B41E95"/>
    <w:rsid w:val="00B44996"/>
    <w:rsid w:val="00B52B41"/>
    <w:rsid w:val="00B624AF"/>
    <w:rsid w:val="00B67826"/>
    <w:rsid w:val="00B710BC"/>
    <w:rsid w:val="00B746A6"/>
    <w:rsid w:val="00B7505B"/>
    <w:rsid w:val="00B77620"/>
    <w:rsid w:val="00B85FD3"/>
    <w:rsid w:val="00B864B4"/>
    <w:rsid w:val="00B934E3"/>
    <w:rsid w:val="00B979D3"/>
    <w:rsid w:val="00BA76D8"/>
    <w:rsid w:val="00BB035E"/>
    <w:rsid w:val="00BB2065"/>
    <w:rsid w:val="00BB28ED"/>
    <w:rsid w:val="00BB6558"/>
    <w:rsid w:val="00BB7C61"/>
    <w:rsid w:val="00BC01FE"/>
    <w:rsid w:val="00BC0434"/>
    <w:rsid w:val="00BC313F"/>
    <w:rsid w:val="00BC539A"/>
    <w:rsid w:val="00BD41FD"/>
    <w:rsid w:val="00BE7FE4"/>
    <w:rsid w:val="00BF0FAE"/>
    <w:rsid w:val="00BF4B7C"/>
    <w:rsid w:val="00C024DA"/>
    <w:rsid w:val="00C0302B"/>
    <w:rsid w:val="00C04AC5"/>
    <w:rsid w:val="00C13737"/>
    <w:rsid w:val="00C15251"/>
    <w:rsid w:val="00C1684D"/>
    <w:rsid w:val="00C175B7"/>
    <w:rsid w:val="00C31F8D"/>
    <w:rsid w:val="00C43FF5"/>
    <w:rsid w:val="00C52092"/>
    <w:rsid w:val="00C61CA9"/>
    <w:rsid w:val="00C62D43"/>
    <w:rsid w:val="00C66034"/>
    <w:rsid w:val="00C842B2"/>
    <w:rsid w:val="00C90218"/>
    <w:rsid w:val="00CA5702"/>
    <w:rsid w:val="00CB0A51"/>
    <w:rsid w:val="00CB6088"/>
    <w:rsid w:val="00CD4976"/>
    <w:rsid w:val="00CD7F7C"/>
    <w:rsid w:val="00CE5331"/>
    <w:rsid w:val="00CE5FD2"/>
    <w:rsid w:val="00CE76CE"/>
    <w:rsid w:val="00CF30B3"/>
    <w:rsid w:val="00CF7F03"/>
    <w:rsid w:val="00D009F0"/>
    <w:rsid w:val="00D01115"/>
    <w:rsid w:val="00D035DD"/>
    <w:rsid w:val="00D15C05"/>
    <w:rsid w:val="00D16865"/>
    <w:rsid w:val="00D178C1"/>
    <w:rsid w:val="00D24784"/>
    <w:rsid w:val="00D26073"/>
    <w:rsid w:val="00D2653A"/>
    <w:rsid w:val="00D26CFF"/>
    <w:rsid w:val="00D32764"/>
    <w:rsid w:val="00D376E2"/>
    <w:rsid w:val="00D37FD8"/>
    <w:rsid w:val="00D4182A"/>
    <w:rsid w:val="00D44458"/>
    <w:rsid w:val="00D470E8"/>
    <w:rsid w:val="00D542B3"/>
    <w:rsid w:val="00D57313"/>
    <w:rsid w:val="00D62775"/>
    <w:rsid w:val="00D661D8"/>
    <w:rsid w:val="00D736C7"/>
    <w:rsid w:val="00D73EA1"/>
    <w:rsid w:val="00D73FD6"/>
    <w:rsid w:val="00D8196F"/>
    <w:rsid w:val="00D85306"/>
    <w:rsid w:val="00D8778E"/>
    <w:rsid w:val="00D90517"/>
    <w:rsid w:val="00D92B1B"/>
    <w:rsid w:val="00D94BA7"/>
    <w:rsid w:val="00D9631D"/>
    <w:rsid w:val="00D964E9"/>
    <w:rsid w:val="00DA1038"/>
    <w:rsid w:val="00DA2771"/>
    <w:rsid w:val="00DA2C9F"/>
    <w:rsid w:val="00DA65E3"/>
    <w:rsid w:val="00DA65EA"/>
    <w:rsid w:val="00DB0766"/>
    <w:rsid w:val="00DC605E"/>
    <w:rsid w:val="00DD24CD"/>
    <w:rsid w:val="00DD3DE2"/>
    <w:rsid w:val="00DE0509"/>
    <w:rsid w:val="00DE6A72"/>
    <w:rsid w:val="00DF1F97"/>
    <w:rsid w:val="00DF22DF"/>
    <w:rsid w:val="00E0018B"/>
    <w:rsid w:val="00E013D2"/>
    <w:rsid w:val="00E022CA"/>
    <w:rsid w:val="00E06B22"/>
    <w:rsid w:val="00E1624D"/>
    <w:rsid w:val="00E201CA"/>
    <w:rsid w:val="00E248B5"/>
    <w:rsid w:val="00E25D12"/>
    <w:rsid w:val="00E40BC1"/>
    <w:rsid w:val="00E424D5"/>
    <w:rsid w:val="00E60850"/>
    <w:rsid w:val="00E611D8"/>
    <w:rsid w:val="00E65B8B"/>
    <w:rsid w:val="00E67D9F"/>
    <w:rsid w:val="00E71724"/>
    <w:rsid w:val="00E81E25"/>
    <w:rsid w:val="00E82E12"/>
    <w:rsid w:val="00E968DF"/>
    <w:rsid w:val="00EA6073"/>
    <w:rsid w:val="00EB02B1"/>
    <w:rsid w:val="00EB6777"/>
    <w:rsid w:val="00EB6F8B"/>
    <w:rsid w:val="00ED4CFC"/>
    <w:rsid w:val="00ED7914"/>
    <w:rsid w:val="00EE2A8E"/>
    <w:rsid w:val="00EE5C46"/>
    <w:rsid w:val="00EF2047"/>
    <w:rsid w:val="00EF5A31"/>
    <w:rsid w:val="00EF6EFF"/>
    <w:rsid w:val="00F02E8A"/>
    <w:rsid w:val="00F177E2"/>
    <w:rsid w:val="00F22F97"/>
    <w:rsid w:val="00F23530"/>
    <w:rsid w:val="00F24B9D"/>
    <w:rsid w:val="00F3663C"/>
    <w:rsid w:val="00F44804"/>
    <w:rsid w:val="00F54630"/>
    <w:rsid w:val="00F56168"/>
    <w:rsid w:val="00F5747B"/>
    <w:rsid w:val="00F57D88"/>
    <w:rsid w:val="00F64E60"/>
    <w:rsid w:val="00F67DA8"/>
    <w:rsid w:val="00F739A6"/>
    <w:rsid w:val="00F75550"/>
    <w:rsid w:val="00F77C5E"/>
    <w:rsid w:val="00F81235"/>
    <w:rsid w:val="00F84E09"/>
    <w:rsid w:val="00F96499"/>
    <w:rsid w:val="00FA006B"/>
    <w:rsid w:val="00FA17E7"/>
    <w:rsid w:val="00FA2513"/>
    <w:rsid w:val="00FC7436"/>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DC9C419"/>
  <w15:docId w15:val="{02933E2A-E275-40CA-BCA9-470FCC8D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link w:val="Heading1Char"/>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 w:type="character" w:styleId="FollowedHyperlink">
    <w:name w:val="FollowedHyperlink"/>
    <w:basedOn w:val="DefaultParagraphFont"/>
    <w:semiHidden/>
    <w:unhideWhenUsed/>
    <w:rsid w:val="00884EFD"/>
    <w:rPr>
      <w:color w:val="954F72" w:themeColor="followedHyperlink"/>
      <w:u w:val="single"/>
    </w:rPr>
  </w:style>
  <w:style w:type="character" w:customStyle="1" w:styleId="Heading1Char">
    <w:name w:val="Heading 1 Char"/>
    <w:aliases w:val="Heading 1 SOP template Char,VQ Kop1 Char"/>
    <w:basedOn w:val="DefaultParagraphFont"/>
    <w:link w:val="Heading1"/>
    <w:rsid w:val="00A333CD"/>
    <w:rPr>
      <w:rFonts w:ascii="Arial" w:hAnsi="Arial" w:cs="Arial"/>
      <w:b/>
      <w:bCs/>
      <w:kern w:val="32"/>
      <w:sz w:val="24"/>
      <w:szCs w:val="32"/>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 w:id="205156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amgene/dascommon/tree/master/docs"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amgene/dascommon/tree/master/doc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B5D9B6-8832-48B0-A636-23532EBC75CE}">
  <ds:schemaRefs>
    <ds:schemaRef ds:uri="http://schemas.microsoft.com/office/2006/documentManagement/types"/>
    <ds:schemaRef ds:uri="484f34b8-3862-4c04-a459-91b609357355"/>
    <ds:schemaRef ds:uri="http://purl.org/dc/elements/1.1/"/>
    <ds:schemaRef ds:uri="http://schemas.microsoft.com/office/infopath/2007/PartnerControls"/>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1E39CD-44D2-44AD-929C-6B8F89C44AA0}">
  <ds:schemaRefs>
    <ds:schemaRef ds:uri="http://schemas.openxmlformats.org/officeDocument/2006/bibliography"/>
  </ds:schemaRefs>
</ds:datastoreItem>
</file>

<file path=customXml/itemProps4.xml><?xml version="1.0" encoding="utf-8"?>
<ds:datastoreItem xmlns:ds="http://schemas.openxmlformats.org/officeDocument/2006/customXml" ds:itemID="{0AF2E7FD-5A0E-4A1D-91FA-15733CBD0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1</TotalTime>
  <Pages>11</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subject/>
  <dc:creator>Jan.Bart.Hak@xendo.com</dc:creator>
  <cp:keywords/>
  <dc:description/>
  <cp:lastModifiedBy>Rik de Wijn</cp:lastModifiedBy>
  <cp:revision>2</cp:revision>
  <cp:lastPrinted>2020-01-21T15:27:00Z</cp:lastPrinted>
  <dcterms:created xsi:type="dcterms:W3CDTF">2025-01-29T12:50:00Z</dcterms:created>
  <dcterms:modified xsi:type="dcterms:W3CDTF">2025-01-29T12:50:00Z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y fmtid="{D5CDD505-2E9C-101B-9397-08002B2CF9AE}" pid="3" name="Mendeley Document_1">
    <vt:lpwstr>True</vt:lpwstr>
  </property>
  <property fmtid="{D5CDD505-2E9C-101B-9397-08002B2CF9AE}" pid="4" name="Mendeley Unique User Id_1">
    <vt:lpwstr>ae96cdb2-a58c-3cc1-8f66-074ed8b455ff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http://www.zotero.org/styles/national-library-of-medicine</vt:lpwstr>
  </property>
  <property fmtid="{D5CDD505-2E9C-101B-9397-08002B2CF9AE}" pid="23" name="Mendeley Recent Style Name 8_1">
    <vt:lpwstr>National Library of Medicine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