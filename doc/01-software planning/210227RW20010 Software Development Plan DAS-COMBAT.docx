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p w14:paraId="40AB9B16" w14:textId="77777777" w:rsidR="00C0302B"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63865470" w:history="1">
        <w:r w:rsidR="00C0302B" w:rsidRPr="00163CF7">
          <w:rPr>
            <w:rStyle w:val="Hyperlink"/>
          </w:rPr>
          <w:t>1.</w:t>
        </w:r>
        <w:r w:rsidR="00C0302B">
          <w:rPr>
            <w:rFonts w:asciiTheme="minorHAnsi" w:eastAsiaTheme="minorEastAsia" w:hAnsiTheme="minorHAnsi" w:cstheme="minorBidi"/>
            <w:bCs w:val="0"/>
            <w:caps w:val="0"/>
            <w:sz w:val="22"/>
            <w:szCs w:val="22"/>
            <w:lang w:val="nl-NL" w:eastAsia="nl-NL"/>
          </w:rPr>
          <w:tab/>
        </w:r>
        <w:r w:rsidR="00C0302B" w:rsidRPr="00163CF7">
          <w:rPr>
            <w:rStyle w:val="Hyperlink"/>
          </w:rPr>
          <w:t>Introduction</w:t>
        </w:r>
        <w:r w:rsidR="00C0302B">
          <w:rPr>
            <w:webHidden/>
          </w:rPr>
          <w:tab/>
        </w:r>
        <w:r w:rsidR="00C0302B">
          <w:rPr>
            <w:webHidden/>
          </w:rPr>
          <w:fldChar w:fldCharType="begin"/>
        </w:r>
        <w:r w:rsidR="00C0302B">
          <w:rPr>
            <w:webHidden/>
          </w:rPr>
          <w:instrText xml:space="preserve"> PAGEREF _Toc63865470 \h </w:instrText>
        </w:r>
        <w:r w:rsidR="00C0302B">
          <w:rPr>
            <w:webHidden/>
          </w:rPr>
        </w:r>
        <w:r w:rsidR="00C0302B">
          <w:rPr>
            <w:webHidden/>
          </w:rPr>
          <w:fldChar w:fldCharType="separate"/>
        </w:r>
        <w:r w:rsidR="00C0302B">
          <w:rPr>
            <w:webHidden/>
          </w:rPr>
          <w:t>1</w:t>
        </w:r>
        <w:r w:rsidR="00C0302B">
          <w:rPr>
            <w:webHidden/>
          </w:rPr>
          <w:fldChar w:fldCharType="end"/>
        </w:r>
      </w:hyperlink>
    </w:p>
    <w:p w14:paraId="12697AC1"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71" w:history="1">
        <w:r w:rsidRPr="00163CF7">
          <w:rPr>
            <w:rStyle w:val="Hyperlink"/>
          </w:rPr>
          <w:t>2.</w:t>
        </w:r>
        <w:r>
          <w:rPr>
            <w:rFonts w:asciiTheme="minorHAnsi" w:eastAsiaTheme="minorEastAsia" w:hAnsiTheme="minorHAnsi" w:cstheme="minorBidi"/>
            <w:bCs w:val="0"/>
            <w:caps w:val="0"/>
            <w:sz w:val="22"/>
            <w:szCs w:val="22"/>
            <w:lang w:val="nl-NL" w:eastAsia="nl-NL"/>
          </w:rPr>
          <w:tab/>
        </w:r>
        <w:r w:rsidRPr="00163CF7">
          <w:rPr>
            <w:rStyle w:val="Hyperlink"/>
          </w:rPr>
          <w:t>Scope</w:t>
        </w:r>
        <w:r>
          <w:rPr>
            <w:webHidden/>
          </w:rPr>
          <w:tab/>
        </w:r>
        <w:r>
          <w:rPr>
            <w:webHidden/>
          </w:rPr>
          <w:fldChar w:fldCharType="begin"/>
        </w:r>
        <w:r>
          <w:rPr>
            <w:webHidden/>
          </w:rPr>
          <w:instrText xml:space="preserve"> PAGEREF _Toc63865471 \h </w:instrText>
        </w:r>
        <w:r>
          <w:rPr>
            <w:webHidden/>
          </w:rPr>
        </w:r>
        <w:r>
          <w:rPr>
            <w:webHidden/>
          </w:rPr>
          <w:fldChar w:fldCharType="separate"/>
        </w:r>
        <w:r>
          <w:rPr>
            <w:webHidden/>
          </w:rPr>
          <w:t>2</w:t>
        </w:r>
        <w:r>
          <w:rPr>
            <w:webHidden/>
          </w:rPr>
          <w:fldChar w:fldCharType="end"/>
        </w:r>
      </w:hyperlink>
    </w:p>
    <w:p w14:paraId="7396F6D5" w14:textId="77777777" w:rsidR="00C0302B" w:rsidRDefault="00C0302B">
      <w:pPr>
        <w:pStyle w:val="TOC2"/>
        <w:tabs>
          <w:tab w:val="left" w:pos="1100"/>
        </w:tabs>
        <w:rPr>
          <w:rFonts w:asciiTheme="minorHAnsi" w:eastAsiaTheme="minorEastAsia" w:hAnsiTheme="minorHAnsi" w:cstheme="minorBidi"/>
          <w:smallCaps w:val="0"/>
          <w:sz w:val="22"/>
          <w:szCs w:val="22"/>
          <w:lang w:val="nl-NL" w:eastAsia="nl-NL"/>
        </w:rPr>
      </w:pPr>
      <w:hyperlink w:anchor="_Toc63865472" w:history="1">
        <w:r w:rsidRPr="00163CF7">
          <w:rPr>
            <w:rStyle w:val="Hyperlink"/>
            <w:lang w:val="en-US"/>
          </w:rPr>
          <w:t>2.1.</w:t>
        </w:r>
        <w:r>
          <w:rPr>
            <w:rFonts w:asciiTheme="minorHAnsi" w:eastAsiaTheme="minorEastAsia" w:hAnsiTheme="minorHAnsi" w:cstheme="minorBidi"/>
            <w:smallCaps w:val="0"/>
            <w:sz w:val="22"/>
            <w:szCs w:val="22"/>
            <w:lang w:val="nl-NL" w:eastAsia="nl-NL"/>
          </w:rPr>
          <w:tab/>
        </w:r>
        <w:r w:rsidRPr="00163CF7">
          <w:rPr>
            <w:rStyle w:val="Hyperlink"/>
          </w:rPr>
          <w:t>Out of scope</w:t>
        </w:r>
        <w:r>
          <w:rPr>
            <w:webHidden/>
          </w:rPr>
          <w:tab/>
        </w:r>
        <w:r>
          <w:rPr>
            <w:webHidden/>
          </w:rPr>
          <w:fldChar w:fldCharType="begin"/>
        </w:r>
        <w:r>
          <w:rPr>
            <w:webHidden/>
          </w:rPr>
          <w:instrText xml:space="preserve"> PAGEREF _Toc63865472 \h </w:instrText>
        </w:r>
        <w:r>
          <w:rPr>
            <w:webHidden/>
          </w:rPr>
        </w:r>
        <w:r>
          <w:rPr>
            <w:webHidden/>
          </w:rPr>
          <w:fldChar w:fldCharType="separate"/>
        </w:r>
        <w:r>
          <w:rPr>
            <w:webHidden/>
          </w:rPr>
          <w:t>2</w:t>
        </w:r>
        <w:r>
          <w:rPr>
            <w:webHidden/>
          </w:rPr>
          <w:fldChar w:fldCharType="end"/>
        </w:r>
      </w:hyperlink>
    </w:p>
    <w:p w14:paraId="0188367B" w14:textId="77777777" w:rsidR="00C0302B" w:rsidRDefault="00C0302B">
      <w:pPr>
        <w:pStyle w:val="TOC2"/>
        <w:tabs>
          <w:tab w:val="left" w:pos="1100"/>
        </w:tabs>
        <w:rPr>
          <w:rFonts w:asciiTheme="minorHAnsi" w:eastAsiaTheme="minorEastAsia" w:hAnsiTheme="minorHAnsi" w:cstheme="minorBidi"/>
          <w:smallCaps w:val="0"/>
          <w:sz w:val="22"/>
          <w:szCs w:val="22"/>
          <w:lang w:val="nl-NL" w:eastAsia="nl-NL"/>
        </w:rPr>
      </w:pPr>
      <w:hyperlink w:anchor="_Toc63865473" w:history="1">
        <w:r w:rsidRPr="00163CF7">
          <w:rPr>
            <w:rStyle w:val="Hyperlink"/>
          </w:rPr>
          <w:t>2.2.</w:t>
        </w:r>
        <w:r>
          <w:rPr>
            <w:rFonts w:asciiTheme="minorHAnsi" w:eastAsiaTheme="minorEastAsia" w:hAnsiTheme="minorHAnsi" w:cstheme="minorBidi"/>
            <w:smallCaps w:val="0"/>
            <w:sz w:val="22"/>
            <w:szCs w:val="22"/>
            <w:lang w:val="nl-NL" w:eastAsia="nl-NL"/>
          </w:rPr>
          <w:tab/>
        </w:r>
        <w:r w:rsidRPr="00163CF7">
          <w:rPr>
            <w:rStyle w:val="Hyperlink"/>
          </w:rPr>
          <w:t>Software Safety Classification</w:t>
        </w:r>
        <w:r>
          <w:rPr>
            <w:webHidden/>
          </w:rPr>
          <w:tab/>
        </w:r>
        <w:r>
          <w:rPr>
            <w:webHidden/>
          </w:rPr>
          <w:fldChar w:fldCharType="begin"/>
        </w:r>
        <w:r>
          <w:rPr>
            <w:webHidden/>
          </w:rPr>
          <w:instrText xml:space="preserve"> PAGEREF _Toc63865473 \h </w:instrText>
        </w:r>
        <w:r>
          <w:rPr>
            <w:webHidden/>
          </w:rPr>
        </w:r>
        <w:r>
          <w:rPr>
            <w:webHidden/>
          </w:rPr>
          <w:fldChar w:fldCharType="separate"/>
        </w:r>
        <w:r>
          <w:rPr>
            <w:webHidden/>
          </w:rPr>
          <w:t>2</w:t>
        </w:r>
        <w:r>
          <w:rPr>
            <w:webHidden/>
          </w:rPr>
          <w:fldChar w:fldCharType="end"/>
        </w:r>
      </w:hyperlink>
    </w:p>
    <w:p w14:paraId="619EABC7"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74" w:history="1">
        <w:r w:rsidRPr="00163CF7">
          <w:rPr>
            <w:rStyle w:val="Hyperlink"/>
          </w:rPr>
          <w:t>3.</w:t>
        </w:r>
        <w:r>
          <w:rPr>
            <w:rFonts w:asciiTheme="minorHAnsi" w:eastAsiaTheme="minorEastAsia" w:hAnsiTheme="minorHAnsi" w:cstheme="minorBidi"/>
            <w:bCs w:val="0"/>
            <w:caps w:val="0"/>
            <w:sz w:val="22"/>
            <w:szCs w:val="22"/>
            <w:lang w:val="nl-NL" w:eastAsia="nl-NL"/>
          </w:rPr>
          <w:tab/>
        </w:r>
        <w:r w:rsidRPr="00163CF7">
          <w:rPr>
            <w:rStyle w:val="Hyperlink"/>
          </w:rPr>
          <w:t>Definitions</w:t>
        </w:r>
        <w:r>
          <w:rPr>
            <w:webHidden/>
          </w:rPr>
          <w:tab/>
        </w:r>
        <w:r>
          <w:rPr>
            <w:webHidden/>
          </w:rPr>
          <w:fldChar w:fldCharType="begin"/>
        </w:r>
        <w:r>
          <w:rPr>
            <w:webHidden/>
          </w:rPr>
          <w:instrText xml:space="preserve"> PAGEREF _Toc63865474 \h </w:instrText>
        </w:r>
        <w:r>
          <w:rPr>
            <w:webHidden/>
          </w:rPr>
        </w:r>
        <w:r>
          <w:rPr>
            <w:webHidden/>
          </w:rPr>
          <w:fldChar w:fldCharType="separate"/>
        </w:r>
        <w:r>
          <w:rPr>
            <w:webHidden/>
          </w:rPr>
          <w:t>3</w:t>
        </w:r>
        <w:r>
          <w:rPr>
            <w:webHidden/>
          </w:rPr>
          <w:fldChar w:fldCharType="end"/>
        </w:r>
      </w:hyperlink>
    </w:p>
    <w:p w14:paraId="1F30D9BF"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75" w:history="1">
        <w:r w:rsidRPr="00163CF7">
          <w:rPr>
            <w:rStyle w:val="Hyperlink"/>
            <w:lang w:val="en-US"/>
          </w:rPr>
          <w:t>4.</w:t>
        </w:r>
        <w:r>
          <w:rPr>
            <w:rFonts w:asciiTheme="minorHAnsi" w:eastAsiaTheme="minorEastAsia" w:hAnsiTheme="minorHAnsi" w:cstheme="minorBidi"/>
            <w:bCs w:val="0"/>
            <w:caps w:val="0"/>
            <w:sz w:val="22"/>
            <w:szCs w:val="22"/>
            <w:lang w:val="nl-NL" w:eastAsia="nl-NL"/>
          </w:rPr>
          <w:tab/>
        </w:r>
        <w:r w:rsidRPr="00163CF7">
          <w:rPr>
            <w:rStyle w:val="Hyperlink"/>
            <w:lang w:val="en-US"/>
          </w:rPr>
          <w:t>Roles and responsibilities</w:t>
        </w:r>
        <w:r>
          <w:rPr>
            <w:webHidden/>
          </w:rPr>
          <w:tab/>
        </w:r>
        <w:r>
          <w:rPr>
            <w:webHidden/>
          </w:rPr>
          <w:fldChar w:fldCharType="begin"/>
        </w:r>
        <w:r>
          <w:rPr>
            <w:webHidden/>
          </w:rPr>
          <w:instrText xml:space="preserve"> PAGEREF _Toc63865475 \h </w:instrText>
        </w:r>
        <w:r>
          <w:rPr>
            <w:webHidden/>
          </w:rPr>
        </w:r>
        <w:r>
          <w:rPr>
            <w:webHidden/>
          </w:rPr>
          <w:fldChar w:fldCharType="separate"/>
        </w:r>
        <w:r>
          <w:rPr>
            <w:webHidden/>
          </w:rPr>
          <w:t>3</w:t>
        </w:r>
        <w:r>
          <w:rPr>
            <w:webHidden/>
          </w:rPr>
          <w:fldChar w:fldCharType="end"/>
        </w:r>
      </w:hyperlink>
    </w:p>
    <w:p w14:paraId="301E3B45"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76" w:history="1">
        <w:r w:rsidRPr="00163CF7">
          <w:rPr>
            <w:rStyle w:val="Hyperlink"/>
          </w:rPr>
          <w:t>5.</w:t>
        </w:r>
        <w:r>
          <w:rPr>
            <w:rFonts w:asciiTheme="minorHAnsi" w:eastAsiaTheme="minorEastAsia" w:hAnsiTheme="minorHAnsi" w:cstheme="minorBidi"/>
            <w:bCs w:val="0"/>
            <w:caps w:val="0"/>
            <w:sz w:val="22"/>
            <w:szCs w:val="22"/>
            <w:lang w:val="nl-NL" w:eastAsia="nl-NL"/>
          </w:rPr>
          <w:tab/>
        </w:r>
        <w:r w:rsidRPr="00163CF7">
          <w:rPr>
            <w:rStyle w:val="Hyperlink"/>
          </w:rPr>
          <w:t>Reference Documents</w:t>
        </w:r>
        <w:r>
          <w:rPr>
            <w:webHidden/>
          </w:rPr>
          <w:tab/>
        </w:r>
        <w:r>
          <w:rPr>
            <w:webHidden/>
          </w:rPr>
          <w:fldChar w:fldCharType="begin"/>
        </w:r>
        <w:r>
          <w:rPr>
            <w:webHidden/>
          </w:rPr>
          <w:instrText xml:space="preserve"> PAGEREF _Toc63865476 \h </w:instrText>
        </w:r>
        <w:r>
          <w:rPr>
            <w:webHidden/>
          </w:rPr>
        </w:r>
        <w:r>
          <w:rPr>
            <w:webHidden/>
          </w:rPr>
          <w:fldChar w:fldCharType="separate"/>
        </w:r>
        <w:r>
          <w:rPr>
            <w:webHidden/>
          </w:rPr>
          <w:t>4</w:t>
        </w:r>
        <w:r>
          <w:rPr>
            <w:webHidden/>
          </w:rPr>
          <w:fldChar w:fldCharType="end"/>
        </w:r>
      </w:hyperlink>
    </w:p>
    <w:p w14:paraId="12D49977" w14:textId="77777777" w:rsidR="00C0302B" w:rsidRDefault="00C0302B">
      <w:pPr>
        <w:pStyle w:val="TOC2"/>
        <w:tabs>
          <w:tab w:val="left" w:pos="1100"/>
        </w:tabs>
        <w:rPr>
          <w:rFonts w:asciiTheme="minorHAnsi" w:eastAsiaTheme="minorEastAsia" w:hAnsiTheme="minorHAnsi" w:cstheme="minorBidi"/>
          <w:smallCaps w:val="0"/>
          <w:sz w:val="22"/>
          <w:szCs w:val="22"/>
          <w:lang w:val="nl-NL" w:eastAsia="nl-NL"/>
        </w:rPr>
      </w:pPr>
      <w:hyperlink w:anchor="_Toc63865477" w:history="1">
        <w:r w:rsidRPr="00163CF7">
          <w:rPr>
            <w:rStyle w:val="Hyperlink"/>
          </w:rPr>
          <w:t>5.1.</w:t>
        </w:r>
        <w:r>
          <w:rPr>
            <w:rFonts w:asciiTheme="minorHAnsi" w:eastAsiaTheme="minorEastAsia" w:hAnsiTheme="minorHAnsi" w:cstheme="minorBidi"/>
            <w:smallCaps w:val="0"/>
            <w:sz w:val="22"/>
            <w:szCs w:val="22"/>
            <w:lang w:val="nl-NL" w:eastAsia="nl-NL"/>
          </w:rPr>
          <w:tab/>
        </w:r>
        <w:r w:rsidRPr="00163CF7">
          <w:rPr>
            <w:rStyle w:val="Hyperlink"/>
          </w:rPr>
          <w:t>System references</w:t>
        </w:r>
        <w:r>
          <w:rPr>
            <w:webHidden/>
          </w:rPr>
          <w:tab/>
        </w:r>
        <w:r>
          <w:rPr>
            <w:webHidden/>
          </w:rPr>
          <w:fldChar w:fldCharType="begin"/>
        </w:r>
        <w:r>
          <w:rPr>
            <w:webHidden/>
          </w:rPr>
          <w:instrText xml:space="preserve"> PAGEREF _Toc63865477 \h </w:instrText>
        </w:r>
        <w:r>
          <w:rPr>
            <w:webHidden/>
          </w:rPr>
        </w:r>
        <w:r>
          <w:rPr>
            <w:webHidden/>
          </w:rPr>
          <w:fldChar w:fldCharType="separate"/>
        </w:r>
        <w:r>
          <w:rPr>
            <w:webHidden/>
          </w:rPr>
          <w:t>4</w:t>
        </w:r>
        <w:r>
          <w:rPr>
            <w:webHidden/>
          </w:rPr>
          <w:fldChar w:fldCharType="end"/>
        </w:r>
      </w:hyperlink>
    </w:p>
    <w:p w14:paraId="01102414" w14:textId="77777777" w:rsidR="00C0302B" w:rsidRDefault="00C0302B">
      <w:pPr>
        <w:pStyle w:val="TOC2"/>
        <w:tabs>
          <w:tab w:val="left" w:pos="1100"/>
        </w:tabs>
        <w:rPr>
          <w:rFonts w:asciiTheme="minorHAnsi" w:eastAsiaTheme="minorEastAsia" w:hAnsiTheme="minorHAnsi" w:cstheme="minorBidi"/>
          <w:smallCaps w:val="0"/>
          <w:sz w:val="22"/>
          <w:szCs w:val="22"/>
          <w:lang w:val="nl-NL" w:eastAsia="nl-NL"/>
        </w:rPr>
      </w:pPr>
      <w:hyperlink w:anchor="_Toc63865478" w:history="1">
        <w:r w:rsidRPr="00163CF7">
          <w:rPr>
            <w:rStyle w:val="Hyperlink"/>
          </w:rPr>
          <w:t>5.2.</w:t>
        </w:r>
        <w:r>
          <w:rPr>
            <w:rFonts w:asciiTheme="minorHAnsi" w:eastAsiaTheme="minorEastAsia" w:hAnsiTheme="minorHAnsi" w:cstheme="minorBidi"/>
            <w:smallCaps w:val="0"/>
            <w:sz w:val="22"/>
            <w:szCs w:val="22"/>
            <w:lang w:val="nl-NL" w:eastAsia="nl-NL"/>
          </w:rPr>
          <w:tab/>
        </w:r>
        <w:r w:rsidRPr="00163CF7">
          <w:rPr>
            <w:rStyle w:val="Hyperlink"/>
            <w:lang w:val="en-US"/>
          </w:rPr>
          <w:t>Development</w:t>
        </w:r>
        <w:r w:rsidRPr="00163CF7">
          <w:rPr>
            <w:rStyle w:val="Hyperlink"/>
            <w:i/>
            <w:lang w:val="en-US"/>
          </w:rPr>
          <w:t xml:space="preserve"> </w:t>
        </w:r>
        <w:r w:rsidRPr="00163CF7">
          <w:rPr>
            <w:rStyle w:val="Hyperlink"/>
          </w:rPr>
          <w:t>Standards, Methods and Tools and Regulatory references</w:t>
        </w:r>
        <w:r>
          <w:rPr>
            <w:webHidden/>
          </w:rPr>
          <w:tab/>
        </w:r>
        <w:r>
          <w:rPr>
            <w:webHidden/>
          </w:rPr>
          <w:fldChar w:fldCharType="begin"/>
        </w:r>
        <w:r>
          <w:rPr>
            <w:webHidden/>
          </w:rPr>
          <w:instrText xml:space="preserve"> PAGEREF _Toc63865478 \h </w:instrText>
        </w:r>
        <w:r>
          <w:rPr>
            <w:webHidden/>
          </w:rPr>
        </w:r>
        <w:r>
          <w:rPr>
            <w:webHidden/>
          </w:rPr>
          <w:fldChar w:fldCharType="separate"/>
        </w:r>
        <w:r>
          <w:rPr>
            <w:webHidden/>
          </w:rPr>
          <w:t>5</w:t>
        </w:r>
        <w:r>
          <w:rPr>
            <w:webHidden/>
          </w:rPr>
          <w:fldChar w:fldCharType="end"/>
        </w:r>
      </w:hyperlink>
    </w:p>
    <w:p w14:paraId="6344CF6E"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79" w:history="1">
        <w:r w:rsidRPr="00163CF7">
          <w:rPr>
            <w:rStyle w:val="Hyperlink"/>
          </w:rPr>
          <w:t>6.</w:t>
        </w:r>
        <w:r>
          <w:rPr>
            <w:rFonts w:asciiTheme="minorHAnsi" w:eastAsiaTheme="minorEastAsia" w:hAnsiTheme="minorHAnsi" w:cstheme="minorBidi"/>
            <w:bCs w:val="0"/>
            <w:caps w:val="0"/>
            <w:sz w:val="22"/>
            <w:szCs w:val="22"/>
            <w:lang w:val="nl-NL" w:eastAsia="nl-NL"/>
          </w:rPr>
          <w:tab/>
        </w:r>
        <w:r w:rsidRPr="00163CF7">
          <w:rPr>
            <w:rStyle w:val="Hyperlink"/>
          </w:rPr>
          <w:t>Processes used in the development</w:t>
        </w:r>
        <w:r>
          <w:rPr>
            <w:webHidden/>
          </w:rPr>
          <w:tab/>
        </w:r>
        <w:r>
          <w:rPr>
            <w:webHidden/>
          </w:rPr>
          <w:fldChar w:fldCharType="begin"/>
        </w:r>
        <w:r>
          <w:rPr>
            <w:webHidden/>
          </w:rPr>
          <w:instrText xml:space="preserve"> PAGEREF _Toc63865479 \h </w:instrText>
        </w:r>
        <w:r>
          <w:rPr>
            <w:webHidden/>
          </w:rPr>
        </w:r>
        <w:r>
          <w:rPr>
            <w:webHidden/>
          </w:rPr>
          <w:fldChar w:fldCharType="separate"/>
        </w:r>
        <w:r>
          <w:rPr>
            <w:webHidden/>
          </w:rPr>
          <w:t>6</w:t>
        </w:r>
        <w:r>
          <w:rPr>
            <w:webHidden/>
          </w:rPr>
          <w:fldChar w:fldCharType="end"/>
        </w:r>
      </w:hyperlink>
    </w:p>
    <w:p w14:paraId="61D6A9B1"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0" w:history="1">
        <w:r w:rsidRPr="00163CF7">
          <w:rPr>
            <w:rStyle w:val="Hyperlink"/>
          </w:rPr>
          <w:t>7.</w:t>
        </w:r>
        <w:r>
          <w:rPr>
            <w:rFonts w:asciiTheme="minorHAnsi" w:eastAsiaTheme="minorEastAsia" w:hAnsiTheme="minorHAnsi" w:cstheme="minorBidi"/>
            <w:bCs w:val="0"/>
            <w:caps w:val="0"/>
            <w:sz w:val="22"/>
            <w:szCs w:val="22"/>
            <w:lang w:val="nl-NL" w:eastAsia="nl-NL"/>
          </w:rPr>
          <w:tab/>
        </w:r>
        <w:r w:rsidRPr="00163CF7">
          <w:rPr>
            <w:rStyle w:val="Hyperlink"/>
          </w:rPr>
          <w:t>Software Deliverables</w:t>
        </w:r>
        <w:r>
          <w:rPr>
            <w:webHidden/>
          </w:rPr>
          <w:tab/>
        </w:r>
        <w:r>
          <w:rPr>
            <w:webHidden/>
          </w:rPr>
          <w:fldChar w:fldCharType="begin"/>
        </w:r>
        <w:r>
          <w:rPr>
            <w:webHidden/>
          </w:rPr>
          <w:instrText xml:space="preserve"> PAGEREF _Toc63865480 \h </w:instrText>
        </w:r>
        <w:r>
          <w:rPr>
            <w:webHidden/>
          </w:rPr>
        </w:r>
        <w:r>
          <w:rPr>
            <w:webHidden/>
          </w:rPr>
          <w:fldChar w:fldCharType="separate"/>
        </w:r>
        <w:r>
          <w:rPr>
            <w:webHidden/>
          </w:rPr>
          <w:t>6</w:t>
        </w:r>
        <w:r>
          <w:rPr>
            <w:webHidden/>
          </w:rPr>
          <w:fldChar w:fldCharType="end"/>
        </w:r>
      </w:hyperlink>
    </w:p>
    <w:p w14:paraId="0338E4D7"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1" w:history="1">
        <w:r w:rsidRPr="00163CF7">
          <w:rPr>
            <w:rStyle w:val="Hyperlink"/>
          </w:rPr>
          <w:t>8.</w:t>
        </w:r>
        <w:r>
          <w:rPr>
            <w:rFonts w:asciiTheme="minorHAnsi" w:eastAsiaTheme="minorEastAsia" w:hAnsiTheme="minorHAnsi" w:cstheme="minorBidi"/>
            <w:bCs w:val="0"/>
            <w:caps w:val="0"/>
            <w:sz w:val="22"/>
            <w:szCs w:val="22"/>
            <w:lang w:val="nl-NL" w:eastAsia="nl-NL"/>
          </w:rPr>
          <w:tab/>
        </w:r>
        <w:r w:rsidRPr="00163CF7">
          <w:rPr>
            <w:rStyle w:val="Hyperlink"/>
          </w:rPr>
          <w:t>Traceability</w:t>
        </w:r>
        <w:r>
          <w:rPr>
            <w:webHidden/>
          </w:rPr>
          <w:tab/>
        </w:r>
        <w:r>
          <w:rPr>
            <w:webHidden/>
          </w:rPr>
          <w:fldChar w:fldCharType="begin"/>
        </w:r>
        <w:r>
          <w:rPr>
            <w:webHidden/>
          </w:rPr>
          <w:instrText xml:space="preserve"> PAGEREF _Toc63865481 \h </w:instrText>
        </w:r>
        <w:r>
          <w:rPr>
            <w:webHidden/>
          </w:rPr>
        </w:r>
        <w:r>
          <w:rPr>
            <w:webHidden/>
          </w:rPr>
          <w:fldChar w:fldCharType="separate"/>
        </w:r>
        <w:r>
          <w:rPr>
            <w:webHidden/>
          </w:rPr>
          <w:t>6</w:t>
        </w:r>
        <w:r>
          <w:rPr>
            <w:webHidden/>
          </w:rPr>
          <w:fldChar w:fldCharType="end"/>
        </w:r>
      </w:hyperlink>
    </w:p>
    <w:p w14:paraId="38AFB10C"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2" w:history="1">
        <w:r w:rsidRPr="00163CF7">
          <w:rPr>
            <w:rStyle w:val="Hyperlink"/>
          </w:rPr>
          <w:t>9.</w:t>
        </w:r>
        <w:r>
          <w:rPr>
            <w:rFonts w:asciiTheme="minorHAnsi" w:eastAsiaTheme="minorEastAsia" w:hAnsiTheme="minorHAnsi" w:cstheme="minorBidi"/>
            <w:bCs w:val="0"/>
            <w:caps w:val="0"/>
            <w:sz w:val="22"/>
            <w:szCs w:val="22"/>
            <w:lang w:val="nl-NL" w:eastAsia="nl-NL"/>
          </w:rPr>
          <w:tab/>
        </w:r>
        <w:r w:rsidRPr="00163CF7">
          <w:rPr>
            <w:rStyle w:val="Hyperlink"/>
          </w:rPr>
          <w:t>Software Configuration List</w:t>
        </w:r>
        <w:r>
          <w:rPr>
            <w:webHidden/>
          </w:rPr>
          <w:tab/>
        </w:r>
        <w:r>
          <w:rPr>
            <w:webHidden/>
          </w:rPr>
          <w:fldChar w:fldCharType="begin"/>
        </w:r>
        <w:r>
          <w:rPr>
            <w:webHidden/>
          </w:rPr>
          <w:instrText xml:space="preserve"> PAGEREF _Toc63865482 \h </w:instrText>
        </w:r>
        <w:r>
          <w:rPr>
            <w:webHidden/>
          </w:rPr>
        </w:r>
        <w:r>
          <w:rPr>
            <w:webHidden/>
          </w:rPr>
          <w:fldChar w:fldCharType="separate"/>
        </w:r>
        <w:r>
          <w:rPr>
            <w:webHidden/>
          </w:rPr>
          <w:t>7</w:t>
        </w:r>
        <w:r>
          <w:rPr>
            <w:webHidden/>
          </w:rPr>
          <w:fldChar w:fldCharType="end"/>
        </w:r>
      </w:hyperlink>
    </w:p>
    <w:p w14:paraId="4727E1E4"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3" w:history="1">
        <w:r w:rsidRPr="00163CF7">
          <w:rPr>
            <w:rStyle w:val="Hyperlink"/>
          </w:rPr>
          <w:t>10.</w:t>
        </w:r>
        <w:r>
          <w:rPr>
            <w:rFonts w:asciiTheme="minorHAnsi" w:eastAsiaTheme="minorEastAsia" w:hAnsiTheme="minorHAnsi" w:cstheme="minorBidi"/>
            <w:bCs w:val="0"/>
            <w:caps w:val="0"/>
            <w:sz w:val="22"/>
            <w:szCs w:val="22"/>
            <w:lang w:val="nl-NL" w:eastAsia="nl-NL"/>
          </w:rPr>
          <w:tab/>
        </w:r>
        <w:r w:rsidRPr="00163CF7">
          <w:rPr>
            <w:rStyle w:val="Hyperlink"/>
          </w:rPr>
          <w:t>SOUP Configuration Items</w:t>
        </w:r>
        <w:r>
          <w:rPr>
            <w:webHidden/>
          </w:rPr>
          <w:tab/>
        </w:r>
        <w:r>
          <w:rPr>
            <w:webHidden/>
          </w:rPr>
          <w:fldChar w:fldCharType="begin"/>
        </w:r>
        <w:r>
          <w:rPr>
            <w:webHidden/>
          </w:rPr>
          <w:instrText xml:space="preserve"> PAGEREF _Toc63865483 \h </w:instrText>
        </w:r>
        <w:r>
          <w:rPr>
            <w:webHidden/>
          </w:rPr>
        </w:r>
        <w:r>
          <w:rPr>
            <w:webHidden/>
          </w:rPr>
          <w:fldChar w:fldCharType="separate"/>
        </w:r>
        <w:r>
          <w:rPr>
            <w:webHidden/>
          </w:rPr>
          <w:t>7</w:t>
        </w:r>
        <w:r>
          <w:rPr>
            <w:webHidden/>
          </w:rPr>
          <w:fldChar w:fldCharType="end"/>
        </w:r>
      </w:hyperlink>
    </w:p>
    <w:p w14:paraId="6011D213"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4" w:history="1">
        <w:r w:rsidRPr="00163CF7">
          <w:rPr>
            <w:rStyle w:val="Hyperlink"/>
          </w:rPr>
          <w:t>11.</w:t>
        </w:r>
        <w:r>
          <w:rPr>
            <w:rFonts w:asciiTheme="minorHAnsi" w:eastAsiaTheme="minorEastAsia" w:hAnsiTheme="minorHAnsi" w:cstheme="minorBidi"/>
            <w:bCs w:val="0"/>
            <w:caps w:val="0"/>
            <w:sz w:val="22"/>
            <w:szCs w:val="22"/>
            <w:lang w:val="nl-NL" w:eastAsia="nl-NL"/>
          </w:rPr>
          <w:tab/>
        </w:r>
        <w:r w:rsidRPr="00163CF7">
          <w:rPr>
            <w:rStyle w:val="Hyperlink"/>
          </w:rPr>
          <w:t>Software Testing Plan</w:t>
        </w:r>
        <w:r>
          <w:rPr>
            <w:webHidden/>
          </w:rPr>
          <w:tab/>
        </w:r>
        <w:r>
          <w:rPr>
            <w:webHidden/>
          </w:rPr>
          <w:fldChar w:fldCharType="begin"/>
        </w:r>
        <w:r>
          <w:rPr>
            <w:webHidden/>
          </w:rPr>
          <w:instrText xml:space="preserve"> PAGEREF _Toc63865484 \h </w:instrText>
        </w:r>
        <w:r>
          <w:rPr>
            <w:webHidden/>
          </w:rPr>
        </w:r>
        <w:r>
          <w:rPr>
            <w:webHidden/>
          </w:rPr>
          <w:fldChar w:fldCharType="separate"/>
        </w:r>
        <w:r>
          <w:rPr>
            <w:webHidden/>
          </w:rPr>
          <w:t>7</w:t>
        </w:r>
        <w:r>
          <w:rPr>
            <w:webHidden/>
          </w:rPr>
          <w:fldChar w:fldCharType="end"/>
        </w:r>
      </w:hyperlink>
    </w:p>
    <w:p w14:paraId="26B51279"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5" w:history="1">
        <w:r w:rsidRPr="00163CF7">
          <w:rPr>
            <w:rStyle w:val="Hyperlink"/>
          </w:rPr>
          <w:t>12.</w:t>
        </w:r>
        <w:r>
          <w:rPr>
            <w:rFonts w:asciiTheme="minorHAnsi" w:eastAsiaTheme="minorEastAsia" w:hAnsiTheme="minorHAnsi" w:cstheme="minorBidi"/>
            <w:bCs w:val="0"/>
            <w:caps w:val="0"/>
            <w:sz w:val="22"/>
            <w:szCs w:val="22"/>
            <w:lang w:val="nl-NL" w:eastAsia="nl-NL"/>
          </w:rPr>
          <w:tab/>
        </w:r>
        <w:r w:rsidRPr="00163CF7">
          <w:rPr>
            <w:rStyle w:val="Hyperlink"/>
          </w:rPr>
          <w:t>Software risk management</w:t>
        </w:r>
        <w:r>
          <w:rPr>
            <w:webHidden/>
          </w:rPr>
          <w:tab/>
        </w:r>
        <w:r>
          <w:rPr>
            <w:webHidden/>
          </w:rPr>
          <w:fldChar w:fldCharType="begin"/>
        </w:r>
        <w:r>
          <w:rPr>
            <w:webHidden/>
          </w:rPr>
          <w:instrText xml:space="preserve"> PAGEREF _Toc63865485 \h </w:instrText>
        </w:r>
        <w:r>
          <w:rPr>
            <w:webHidden/>
          </w:rPr>
        </w:r>
        <w:r>
          <w:rPr>
            <w:webHidden/>
          </w:rPr>
          <w:fldChar w:fldCharType="separate"/>
        </w:r>
        <w:r>
          <w:rPr>
            <w:webHidden/>
          </w:rPr>
          <w:t>7</w:t>
        </w:r>
        <w:r>
          <w:rPr>
            <w:webHidden/>
          </w:rPr>
          <w:fldChar w:fldCharType="end"/>
        </w:r>
      </w:hyperlink>
    </w:p>
    <w:p w14:paraId="0B927132"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6" w:history="1">
        <w:r w:rsidRPr="00163CF7">
          <w:rPr>
            <w:rStyle w:val="Hyperlink"/>
          </w:rPr>
          <w:t>13.</w:t>
        </w:r>
        <w:r>
          <w:rPr>
            <w:rFonts w:asciiTheme="minorHAnsi" w:eastAsiaTheme="minorEastAsia" w:hAnsiTheme="minorHAnsi" w:cstheme="minorBidi"/>
            <w:bCs w:val="0"/>
            <w:caps w:val="0"/>
            <w:sz w:val="22"/>
            <w:szCs w:val="22"/>
            <w:lang w:val="nl-NL" w:eastAsia="nl-NL"/>
          </w:rPr>
          <w:tab/>
        </w:r>
        <w:r w:rsidRPr="00163CF7">
          <w:rPr>
            <w:rStyle w:val="Hyperlink"/>
          </w:rPr>
          <w:t>Project deliverables</w:t>
        </w:r>
        <w:r>
          <w:rPr>
            <w:webHidden/>
          </w:rPr>
          <w:tab/>
        </w:r>
        <w:r>
          <w:rPr>
            <w:webHidden/>
          </w:rPr>
          <w:fldChar w:fldCharType="begin"/>
        </w:r>
        <w:r>
          <w:rPr>
            <w:webHidden/>
          </w:rPr>
          <w:instrText xml:space="preserve"> PAGEREF _Toc63865486 \h </w:instrText>
        </w:r>
        <w:r>
          <w:rPr>
            <w:webHidden/>
          </w:rPr>
        </w:r>
        <w:r>
          <w:rPr>
            <w:webHidden/>
          </w:rPr>
          <w:fldChar w:fldCharType="separate"/>
        </w:r>
        <w:r>
          <w:rPr>
            <w:webHidden/>
          </w:rPr>
          <w:t>9</w:t>
        </w:r>
        <w:r>
          <w:rPr>
            <w:webHidden/>
          </w:rPr>
          <w:fldChar w:fldCharType="end"/>
        </w:r>
      </w:hyperlink>
    </w:p>
    <w:p w14:paraId="0C0D3859"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7" w:history="1">
        <w:r w:rsidRPr="00163CF7">
          <w:rPr>
            <w:rStyle w:val="Hyperlink"/>
            <w:lang w:val="en-US"/>
          </w:rPr>
          <w:t>14.</w:t>
        </w:r>
        <w:r>
          <w:rPr>
            <w:rFonts w:asciiTheme="minorHAnsi" w:eastAsiaTheme="minorEastAsia" w:hAnsiTheme="minorHAnsi" w:cstheme="minorBidi"/>
            <w:bCs w:val="0"/>
            <w:caps w:val="0"/>
            <w:sz w:val="22"/>
            <w:szCs w:val="22"/>
            <w:lang w:val="nl-NL" w:eastAsia="nl-NL"/>
          </w:rPr>
          <w:tab/>
        </w:r>
        <w:r w:rsidRPr="00163CF7">
          <w:rPr>
            <w:rStyle w:val="Hyperlink"/>
            <w:lang w:val="en-US"/>
          </w:rPr>
          <w:t>Common Software Defects</w:t>
        </w:r>
        <w:r>
          <w:rPr>
            <w:webHidden/>
          </w:rPr>
          <w:tab/>
        </w:r>
        <w:r>
          <w:rPr>
            <w:webHidden/>
          </w:rPr>
          <w:fldChar w:fldCharType="begin"/>
        </w:r>
        <w:r>
          <w:rPr>
            <w:webHidden/>
          </w:rPr>
          <w:instrText xml:space="preserve"> PAGEREF _Toc63865487 \h </w:instrText>
        </w:r>
        <w:r>
          <w:rPr>
            <w:webHidden/>
          </w:rPr>
        </w:r>
        <w:r>
          <w:rPr>
            <w:webHidden/>
          </w:rPr>
          <w:fldChar w:fldCharType="separate"/>
        </w:r>
        <w:r>
          <w:rPr>
            <w:webHidden/>
          </w:rPr>
          <w:t>9</w:t>
        </w:r>
        <w:r>
          <w:rPr>
            <w:webHidden/>
          </w:rPr>
          <w:fldChar w:fldCharType="end"/>
        </w:r>
      </w:hyperlink>
    </w:p>
    <w:p w14:paraId="7237761C"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8" w:history="1">
        <w:r w:rsidRPr="00163CF7">
          <w:rPr>
            <w:rStyle w:val="Hyperlink"/>
          </w:rPr>
          <w:t>15.</w:t>
        </w:r>
        <w:r>
          <w:rPr>
            <w:rFonts w:asciiTheme="minorHAnsi" w:eastAsiaTheme="minorEastAsia" w:hAnsiTheme="minorHAnsi" w:cstheme="minorBidi"/>
            <w:bCs w:val="0"/>
            <w:caps w:val="0"/>
            <w:sz w:val="22"/>
            <w:szCs w:val="22"/>
            <w:lang w:val="nl-NL" w:eastAsia="nl-NL"/>
          </w:rPr>
          <w:tab/>
        </w:r>
        <w:r w:rsidRPr="00163CF7">
          <w:rPr>
            <w:rStyle w:val="Hyperlink"/>
          </w:rPr>
          <w:t>Appendix</w:t>
        </w:r>
        <w:r>
          <w:rPr>
            <w:webHidden/>
          </w:rPr>
          <w:tab/>
        </w:r>
        <w:r>
          <w:rPr>
            <w:webHidden/>
          </w:rPr>
          <w:fldChar w:fldCharType="begin"/>
        </w:r>
        <w:r>
          <w:rPr>
            <w:webHidden/>
          </w:rPr>
          <w:instrText xml:space="preserve"> PAGEREF _Toc63865488 \h </w:instrText>
        </w:r>
        <w:r>
          <w:rPr>
            <w:webHidden/>
          </w:rPr>
        </w:r>
        <w:r>
          <w:rPr>
            <w:webHidden/>
          </w:rPr>
          <w:fldChar w:fldCharType="separate"/>
        </w:r>
        <w:r>
          <w:rPr>
            <w:webHidden/>
          </w:rPr>
          <w:t>10</w:t>
        </w:r>
        <w:r>
          <w:rPr>
            <w:webHidden/>
          </w:rPr>
          <w:fldChar w:fldCharType="end"/>
        </w:r>
      </w:hyperlink>
    </w:p>
    <w:p w14:paraId="54BB10D3"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89" w:history="1">
        <w:r w:rsidRPr="00163CF7">
          <w:rPr>
            <w:rStyle w:val="Hyperlink"/>
          </w:rPr>
          <w:t>16.</w:t>
        </w:r>
        <w:r>
          <w:rPr>
            <w:rFonts w:asciiTheme="minorHAnsi" w:eastAsiaTheme="minorEastAsia" w:hAnsiTheme="minorHAnsi" w:cstheme="minorBidi"/>
            <w:bCs w:val="0"/>
            <w:caps w:val="0"/>
            <w:sz w:val="22"/>
            <w:szCs w:val="22"/>
            <w:lang w:val="nl-NL" w:eastAsia="nl-NL"/>
          </w:rPr>
          <w:tab/>
        </w:r>
        <w:r w:rsidRPr="00163CF7">
          <w:rPr>
            <w:rStyle w:val="Hyperlink"/>
          </w:rPr>
          <w:t>References and related documents</w:t>
        </w:r>
        <w:r>
          <w:rPr>
            <w:webHidden/>
          </w:rPr>
          <w:tab/>
        </w:r>
        <w:r>
          <w:rPr>
            <w:webHidden/>
          </w:rPr>
          <w:fldChar w:fldCharType="begin"/>
        </w:r>
        <w:r>
          <w:rPr>
            <w:webHidden/>
          </w:rPr>
          <w:instrText xml:space="preserve"> PAGEREF _Toc63865489 \h </w:instrText>
        </w:r>
        <w:r>
          <w:rPr>
            <w:webHidden/>
          </w:rPr>
        </w:r>
        <w:r>
          <w:rPr>
            <w:webHidden/>
          </w:rPr>
          <w:fldChar w:fldCharType="separate"/>
        </w:r>
        <w:r>
          <w:rPr>
            <w:webHidden/>
          </w:rPr>
          <w:t>10</w:t>
        </w:r>
        <w:r>
          <w:rPr>
            <w:webHidden/>
          </w:rPr>
          <w:fldChar w:fldCharType="end"/>
        </w:r>
      </w:hyperlink>
    </w:p>
    <w:p w14:paraId="278143D9"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90" w:history="1">
        <w:r w:rsidRPr="00163CF7">
          <w:rPr>
            <w:rStyle w:val="Hyperlink"/>
          </w:rPr>
          <w:t>17.</w:t>
        </w:r>
        <w:r>
          <w:rPr>
            <w:rFonts w:asciiTheme="minorHAnsi" w:eastAsiaTheme="minorEastAsia" w:hAnsiTheme="minorHAnsi" w:cstheme="minorBidi"/>
            <w:bCs w:val="0"/>
            <w:caps w:val="0"/>
            <w:sz w:val="22"/>
            <w:szCs w:val="22"/>
            <w:lang w:val="nl-NL" w:eastAsia="nl-NL"/>
          </w:rPr>
          <w:tab/>
        </w:r>
        <w:r w:rsidRPr="00163CF7">
          <w:rPr>
            <w:rStyle w:val="Hyperlink"/>
          </w:rPr>
          <w:t>Signatures and approval</w:t>
        </w:r>
        <w:r>
          <w:rPr>
            <w:webHidden/>
          </w:rPr>
          <w:tab/>
        </w:r>
        <w:r>
          <w:rPr>
            <w:webHidden/>
          </w:rPr>
          <w:fldChar w:fldCharType="begin"/>
        </w:r>
        <w:r>
          <w:rPr>
            <w:webHidden/>
          </w:rPr>
          <w:instrText xml:space="preserve"> PAGEREF _Toc63865490 \h </w:instrText>
        </w:r>
        <w:r>
          <w:rPr>
            <w:webHidden/>
          </w:rPr>
        </w:r>
        <w:r>
          <w:rPr>
            <w:webHidden/>
          </w:rPr>
          <w:fldChar w:fldCharType="separate"/>
        </w:r>
        <w:r>
          <w:rPr>
            <w:webHidden/>
          </w:rPr>
          <w:t>11</w:t>
        </w:r>
        <w:r>
          <w:rPr>
            <w:webHidden/>
          </w:rPr>
          <w:fldChar w:fldCharType="end"/>
        </w:r>
      </w:hyperlink>
    </w:p>
    <w:p w14:paraId="2514A377" w14:textId="77777777" w:rsidR="00C0302B" w:rsidRDefault="00C0302B">
      <w:pPr>
        <w:pStyle w:val="TOC1"/>
        <w:rPr>
          <w:rFonts w:asciiTheme="minorHAnsi" w:eastAsiaTheme="minorEastAsia" w:hAnsiTheme="minorHAnsi" w:cstheme="minorBidi"/>
          <w:bCs w:val="0"/>
          <w:caps w:val="0"/>
          <w:sz w:val="22"/>
          <w:szCs w:val="22"/>
          <w:lang w:val="nl-NL" w:eastAsia="nl-NL"/>
        </w:rPr>
      </w:pPr>
      <w:hyperlink w:anchor="_Toc63865491" w:history="1">
        <w:r w:rsidRPr="00163CF7">
          <w:rPr>
            <w:rStyle w:val="Hyperlink"/>
          </w:rPr>
          <w:t>18.</w:t>
        </w:r>
        <w:r>
          <w:rPr>
            <w:rFonts w:asciiTheme="minorHAnsi" w:eastAsiaTheme="minorEastAsia" w:hAnsiTheme="minorHAnsi" w:cstheme="minorBidi"/>
            <w:bCs w:val="0"/>
            <w:caps w:val="0"/>
            <w:sz w:val="22"/>
            <w:szCs w:val="22"/>
            <w:lang w:val="nl-NL" w:eastAsia="nl-NL"/>
          </w:rPr>
          <w:tab/>
        </w:r>
        <w:r w:rsidRPr="00163CF7">
          <w:rPr>
            <w:rStyle w:val="Hyperlink"/>
          </w:rPr>
          <w:t>History</w:t>
        </w:r>
        <w:r>
          <w:rPr>
            <w:webHidden/>
          </w:rPr>
          <w:tab/>
        </w:r>
        <w:r>
          <w:rPr>
            <w:webHidden/>
          </w:rPr>
          <w:fldChar w:fldCharType="begin"/>
        </w:r>
        <w:r>
          <w:rPr>
            <w:webHidden/>
          </w:rPr>
          <w:instrText xml:space="preserve"> PAGEREF _Toc63865491 \h </w:instrText>
        </w:r>
        <w:r>
          <w:rPr>
            <w:webHidden/>
          </w:rPr>
        </w:r>
        <w:r>
          <w:rPr>
            <w:webHidden/>
          </w:rPr>
          <w:fldChar w:fldCharType="separate"/>
        </w:r>
        <w:r>
          <w:rPr>
            <w:webHidden/>
          </w:rPr>
          <w:t>11</w:t>
        </w:r>
        <w:r>
          <w:rPr>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w:t>
      </w:r>
      <w:bookmarkStart w:id="0" w:name="_GoBack"/>
      <w:bookmarkEnd w:id="0"/>
      <w:r w:rsidRPr="001F2397">
        <w:rPr>
          <w:lang w:val="en-US"/>
        </w:rPr>
        <w:t xml:space="preserv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1" w:name="_Toc264634781"/>
      <w:bookmarkStart w:id="2" w:name="_Toc264634782"/>
      <w:bookmarkStart w:id="3" w:name="_Toc264634783"/>
      <w:bookmarkStart w:id="4" w:name="_Toc264634784"/>
      <w:bookmarkStart w:id="5" w:name="_Toc264634785"/>
      <w:bookmarkStart w:id="6" w:name="_Toc264634786"/>
      <w:bookmarkStart w:id="7" w:name="_Toc264634787"/>
      <w:bookmarkStart w:id="8" w:name="_Toc264634788"/>
      <w:bookmarkStart w:id="9" w:name="_Toc264634789"/>
      <w:bookmarkStart w:id="10" w:name="_Toc264634790"/>
      <w:bookmarkStart w:id="11" w:name="_Toc264634791"/>
      <w:bookmarkStart w:id="12" w:name="_Toc264634792"/>
      <w:bookmarkStart w:id="13" w:name="_Toc264634793"/>
      <w:bookmarkStart w:id="14" w:name="_Toc264634794"/>
      <w:bookmarkStart w:id="15" w:name="_Toc472678497"/>
      <w:bookmarkStart w:id="16" w:name="_Toc638654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C19D696">
        <w:t>Introduction</w:t>
      </w:r>
      <w:bookmarkEnd w:id="16"/>
      <w:r>
        <w:rPr>
          <w:szCs w:val="20"/>
        </w:rPr>
        <w:tab/>
      </w:r>
      <w:r>
        <w:rPr>
          <w:szCs w:val="20"/>
        </w:rPr>
        <w:tab/>
      </w:r>
    </w:p>
    <w:p w14:paraId="6DE29473" w14:textId="77777777" w:rsidR="00F75550" w:rsidRDefault="00181B01" w:rsidP="006308FD">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Start w:id="40" w:name="_Toc264013824"/>
      <w:bookmarkStart w:id="41" w:name="_Toc47267849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3734F8">
        <w:t xml:space="preserve">The purpose of this software development plan is to establish the safety and </w:t>
      </w:r>
      <w:r>
        <w:t xml:space="preserve">effectiveness of using the </w:t>
      </w:r>
      <w:r w:rsidR="00E248B5">
        <w:t>R PACKAGE</w:t>
      </w:r>
      <w:r>
        <w:t xml:space="preserve"> </w:t>
      </w:r>
      <w:r w:rsidR="00F739A6">
        <w:t xml:space="preserve">DAS-COMBAT </w:t>
      </w:r>
      <w:r>
        <w:t xml:space="preserve">for the data analysis </w:t>
      </w:r>
      <w:r w:rsidR="00D376E2">
        <w:t xml:space="preserve">diagnostic </w:t>
      </w:r>
      <w:r w:rsidR="00C842B2">
        <w:t>measurements</w:t>
      </w:r>
      <w:r>
        <w:t>.</w:t>
      </w:r>
      <w:r w:rsidR="00070982">
        <w:t xml:space="preserve"> </w:t>
      </w:r>
    </w:p>
    <w:p w14:paraId="77B4E724" w14:textId="208BD8B2" w:rsidR="006308FD" w:rsidRDefault="00F75550" w:rsidP="00F75550">
      <w:pPr>
        <w:jc w:val="left"/>
      </w:pPr>
      <w:r>
        <w:t xml:space="preserve">This plan, and related documents, will document </w:t>
      </w:r>
      <w:r w:rsidR="00181B01" w:rsidRPr="003734F8">
        <w:t>the intended use of the software and demonstrate that the use of the software fulfils those intentions without causing any unacceptable risks.</w:t>
      </w:r>
      <w:r w:rsidR="006308FD">
        <w:t xml:space="preserve"> </w:t>
      </w:r>
    </w:p>
    <w:p w14:paraId="33A79DD4" w14:textId="77777777" w:rsidR="00070982" w:rsidRDefault="00070982" w:rsidP="006308FD"/>
    <w:p w14:paraId="7C1B3F0E" w14:textId="10A23361" w:rsidR="00E248B5" w:rsidRDefault="00E248B5" w:rsidP="00181B01">
      <w:r>
        <w:t>DAS-COMBAT</w:t>
      </w:r>
      <w:r w:rsidRPr="00E248B5">
        <w:t xml:space="preserve"> allows users to adjust for batch effects in datasets where the batch covariate is known, using methodology described in Johnson et al. 2007. It uses </w:t>
      </w:r>
      <w:proofErr w:type="gramStart"/>
      <w:r w:rsidR="00F75550">
        <w:t xml:space="preserve">an </w:t>
      </w:r>
      <w:r w:rsidRPr="00E248B5">
        <w:t>empirical Bayes frameworks</w:t>
      </w:r>
      <w:proofErr w:type="gramEnd"/>
      <w:r w:rsidRPr="00E248B5">
        <w:t xml:space="preserve"> for adjusting data for batch effects. Users a</w:t>
      </w:r>
      <w:r w:rsidR="00F75550">
        <w:t>re returned a data set</w:t>
      </w:r>
      <w:r w:rsidRPr="00E248B5">
        <w:t xml:space="preserve"> that has been corrected for batch effects. The input data are assumed to be cleaned and normalized before batch effect removal.</w:t>
      </w:r>
    </w:p>
    <w:p w14:paraId="4A62CA8D" w14:textId="4851171E" w:rsidR="00D376E2" w:rsidRDefault="00181B01" w:rsidP="00181B01">
      <w:r w:rsidRPr="003734F8">
        <w:t>Th</w:t>
      </w:r>
      <w:r>
        <w:t xml:space="preserve">e module </w:t>
      </w:r>
      <w:r w:rsidR="007918A8">
        <w:t>DAS-COMBAT</w:t>
      </w:r>
      <w:r w:rsidR="004D23C8">
        <w:t xml:space="preserve"> is </w:t>
      </w:r>
      <w:r w:rsidR="00E248B5">
        <w:t xml:space="preserve">an R package and is </w:t>
      </w:r>
      <w:r w:rsidR="004D23C8">
        <w:t xml:space="preserve">used </w:t>
      </w:r>
      <w:r w:rsidR="00D376E2">
        <w:t xml:space="preserve">in </w:t>
      </w:r>
      <w:r w:rsidR="004D23C8">
        <w:t xml:space="preserve">the analysis of </w:t>
      </w:r>
      <w:r w:rsidR="00D376E2">
        <w:t xml:space="preserve">routine </w:t>
      </w:r>
      <w:r w:rsidR="004D23C8">
        <w:t xml:space="preserve">experiments performed in </w:t>
      </w:r>
      <w:r w:rsidR="00D376E2">
        <w:t xml:space="preserve">the DAS lab </w:t>
      </w:r>
      <w:r w:rsidR="00F739A6">
        <w:t xml:space="preserve">according to </w:t>
      </w:r>
      <w:proofErr w:type="spellStart"/>
      <w:r w:rsidR="00D376E2">
        <w:t>to</w:t>
      </w:r>
      <w:proofErr w:type="spellEnd"/>
      <w:r w:rsidR="00D376E2">
        <w:t xml:space="preserve">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5E4B5525" w14:textId="722730D6" w:rsidR="00F739A6" w:rsidRDefault="00F739A6" w:rsidP="00181B01">
      <w:r>
        <w:t xml:space="preserve">The R-package </w:t>
      </w:r>
      <w:r w:rsidR="007918A8">
        <w:t>DAS-COMBAT</w:t>
      </w:r>
      <w:r w:rsidR="00BE7FE4">
        <w:t xml:space="preserve"> is </w:t>
      </w:r>
      <w:r>
        <w:t>used as a resource in the module DAS-NORMALIZE.</w:t>
      </w:r>
      <w:r w:rsidR="00BE7FE4">
        <w:t xml:space="preserve"> </w:t>
      </w:r>
      <w:r>
        <w:t xml:space="preserve">DAS-NORMALIZE is an </w:t>
      </w:r>
      <w:r w:rsidR="00BE7FE4">
        <w:t>additional module specific for the</w:t>
      </w:r>
      <w:r>
        <w:t xml:space="preserve"> METHOD-</w:t>
      </w:r>
      <w:proofErr w:type="gramStart"/>
      <w:r>
        <w:t xml:space="preserve">CC </w:t>
      </w:r>
      <w:r w:rsidR="00BE7FE4">
        <w:t xml:space="preserve"> as</w:t>
      </w:r>
      <w:proofErr w:type="gramEnd"/>
      <w:r w:rsidR="00BE7FE4">
        <w:t xml:space="preserve"> described in </w:t>
      </w:r>
      <w:r w:rsidR="00181B01">
        <w:t>FRM6313 DAS Legacy Software Plan (LSP). I</w:t>
      </w:r>
      <w:r>
        <w:t xml:space="preserve"> DAS-NORMALIZE will be interfaced to the DAS platform and fully documented elsewhere. </w:t>
      </w:r>
    </w:p>
    <w:p w14:paraId="0B0E4922" w14:textId="3E1844EA" w:rsidR="00F739A6" w:rsidRDefault="00F739A6" w:rsidP="00181B01">
      <w:r>
        <w:t xml:space="preserve">The R-package DAS-COMBAT will be used for the purpose of calculating a batch correction between known and indicated batches using the </w:t>
      </w:r>
      <w:proofErr w:type="spellStart"/>
      <w:r>
        <w:t>ComBat</w:t>
      </w:r>
      <w:proofErr w:type="spellEnd"/>
      <w:r>
        <w:t xml:space="preserve"> methodology.</w:t>
      </w:r>
    </w:p>
    <w:p w14:paraId="5A0FB41A" w14:textId="77777777" w:rsidR="00D16865" w:rsidRDefault="00D16865" w:rsidP="00181B01"/>
    <w:p w14:paraId="76A9D6DF" w14:textId="38D0FF52" w:rsidR="00181B01" w:rsidRPr="004B683D" w:rsidRDefault="00D16865" w:rsidP="00181B01">
      <w:pPr>
        <w:pStyle w:val="ListParagraph"/>
        <w:numPr>
          <w:ilvl w:val="0"/>
          <w:numId w:val="18"/>
        </w:numPr>
        <w:rPr>
          <w:rFonts w:eastAsia="Arial" w:cs="Arial"/>
          <w:color w:val="000000" w:themeColor="text1"/>
          <w:lang w:val="en-US"/>
        </w:rPr>
      </w:pPr>
      <w:r>
        <w:t>More specifically, the DAS-COMBAT R-package performs in the R environment a</w:t>
      </w:r>
      <w:r w:rsidR="00984689">
        <w:t>nd implements the following:</w:t>
      </w:r>
      <w:r w:rsidR="00F75550">
        <w:t xml:space="preserve"> </w:t>
      </w:r>
      <w:r w:rsidR="00F75550">
        <w:rPr>
          <w:bCs/>
          <w:color w:val="000000" w:themeColor="text1"/>
        </w:rPr>
        <w:t>r</w:t>
      </w:r>
      <w:r w:rsidR="006308FD">
        <w:rPr>
          <w:bCs/>
          <w:color w:val="000000" w:themeColor="text1"/>
        </w:rPr>
        <w:t xml:space="preserve">eceives </w:t>
      </w:r>
      <w:r w:rsidR="00181B01">
        <w:rPr>
          <w:bCs/>
          <w:color w:val="000000" w:themeColor="text1"/>
        </w:rPr>
        <w:t>kinase activity measurement profiles</w:t>
      </w:r>
      <w:r>
        <w:rPr>
          <w:bCs/>
          <w:color w:val="000000" w:themeColor="text1"/>
        </w:rPr>
        <w:t xml:space="preserve"> that are suitably cleaned and normalized and a batch indicator </w:t>
      </w:r>
      <w:proofErr w:type="gramStart"/>
      <w:r>
        <w:rPr>
          <w:bCs/>
          <w:color w:val="000000" w:themeColor="text1"/>
        </w:rPr>
        <w:t>variable .</w:t>
      </w:r>
      <w:proofErr w:type="gramEnd"/>
      <w:r w:rsidR="00181B01">
        <w:rPr>
          <w:bCs/>
          <w:color w:val="000000" w:themeColor="text1"/>
        </w:rPr>
        <w:t xml:space="preserve"> </w:t>
      </w:r>
    </w:p>
    <w:p w14:paraId="7701D691" w14:textId="2EFD78EE" w:rsidR="00D16865" w:rsidRPr="00EF5A31" w:rsidRDefault="00D16865" w:rsidP="00181B01">
      <w:pPr>
        <w:pStyle w:val="ListParagraph"/>
        <w:numPr>
          <w:ilvl w:val="0"/>
          <w:numId w:val="18"/>
        </w:numPr>
        <w:rPr>
          <w:rFonts w:eastAsia="Arial" w:cs="Arial"/>
          <w:color w:val="000000" w:themeColor="text1"/>
          <w:lang w:val="en-US"/>
        </w:rPr>
      </w:pPr>
      <w:r>
        <w:rPr>
          <w:bCs/>
          <w:color w:val="000000" w:themeColor="text1"/>
        </w:rPr>
        <w:t xml:space="preserve">Calculates a </w:t>
      </w:r>
      <w:proofErr w:type="spellStart"/>
      <w:r>
        <w:rPr>
          <w:bCs/>
          <w:color w:val="000000" w:themeColor="text1"/>
        </w:rPr>
        <w:t>ComBat</w:t>
      </w:r>
      <w:proofErr w:type="spellEnd"/>
      <w:r>
        <w:rPr>
          <w:bCs/>
          <w:color w:val="000000" w:themeColor="text1"/>
        </w:rPr>
        <w:t xml:space="preserve"> correction model for batch effects in the measurement profiles based on the batch indicator variable.</w:t>
      </w:r>
    </w:p>
    <w:p w14:paraId="3DCA6DE3" w14:textId="02120A91" w:rsidR="00D16865" w:rsidRPr="006A77D0" w:rsidRDefault="00D16865" w:rsidP="00181B01">
      <w:pPr>
        <w:pStyle w:val="ListParagraph"/>
        <w:numPr>
          <w:ilvl w:val="0"/>
          <w:numId w:val="18"/>
        </w:numPr>
        <w:rPr>
          <w:rFonts w:eastAsia="Arial" w:cs="Arial"/>
          <w:color w:val="000000" w:themeColor="text1"/>
          <w:lang w:val="en-US"/>
        </w:rPr>
      </w:pPr>
      <w:r>
        <w:rPr>
          <w:bCs/>
          <w:color w:val="000000" w:themeColor="text1"/>
          <w:lang w:val="en-US"/>
        </w:rPr>
        <w:t xml:space="preserve">Returns the </w:t>
      </w:r>
      <w:proofErr w:type="spellStart"/>
      <w:r>
        <w:rPr>
          <w:bCs/>
          <w:color w:val="000000" w:themeColor="text1"/>
          <w:lang w:val="en-US"/>
        </w:rPr>
        <w:t>ComBat</w:t>
      </w:r>
      <w:proofErr w:type="spellEnd"/>
      <w:r>
        <w:rPr>
          <w:bCs/>
          <w:color w:val="000000" w:themeColor="text1"/>
          <w:lang w:val="en-US"/>
        </w:rPr>
        <w:t xml:space="preserve"> correction model.</w:t>
      </w:r>
    </w:p>
    <w:p w14:paraId="6E23D450" w14:textId="015EC754" w:rsidR="00B32717" w:rsidRPr="00EF5A31" w:rsidRDefault="00D16865" w:rsidP="006C1247">
      <w:pPr>
        <w:pStyle w:val="ListParagraph"/>
        <w:numPr>
          <w:ilvl w:val="0"/>
          <w:numId w:val="18"/>
        </w:numPr>
        <w:rPr>
          <w:bCs/>
          <w:color w:val="000000" w:themeColor="text1"/>
        </w:rPr>
      </w:pPr>
      <w:r>
        <w:rPr>
          <w:szCs w:val="22"/>
        </w:rPr>
        <w:t xml:space="preserve">Applies the </w:t>
      </w:r>
      <w:proofErr w:type="spellStart"/>
      <w:r>
        <w:rPr>
          <w:szCs w:val="22"/>
        </w:rPr>
        <w:t>ComBat</w:t>
      </w:r>
      <w:proofErr w:type="spellEnd"/>
      <w:r>
        <w:rPr>
          <w:szCs w:val="22"/>
        </w:rPr>
        <w:t xml:space="preserve"> correction model to </w:t>
      </w:r>
      <w:r w:rsidR="00F75550">
        <w:rPr>
          <w:szCs w:val="22"/>
        </w:rPr>
        <w:t xml:space="preserve">input </w:t>
      </w:r>
      <w:r>
        <w:rPr>
          <w:szCs w:val="22"/>
        </w:rPr>
        <w:t xml:space="preserve">data </w:t>
      </w:r>
      <w:r w:rsidR="00984689">
        <w:rPr>
          <w:szCs w:val="22"/>
        </w:rPr>
        <w:t xml:space="preserve">and returns the corrected data. </w:t>
      </w:r>
      <w:r w:rsidR="00F75550">
        <w:rPr>
          <w:szCs w:val="22"/>
        </w:rPr>
        <w:t>The input data</w:t>
      </w:r>
      <w:r>
        <w:rPr>
          <w:szCs w:val="22"/>
        </w:rPr>
        <w:t xml:space="preserve"> can be the same data</w:t>
      </w:r>
      <w:r w:rsidR="00984689">
        <w:rPr>
          <w:szCs w:val="22"/>
        </w:rPr>
        <w:t xml:space="preserve"> that</w:t>
      </w:r>
      <w:r>
        <w:rPr>
          <w:szCs w:val="22"/>
        </w:rPr>
        <w:t xml:space="preserve"> was used to calculate the model, </w:t>
      </w:r>
      <w:r w:rsidR="00984689">
        <w:rPr>
          <w:szCs w:val="22"/>
        </w:rPr>
        <w:t>new data from the same batches as the data that was used to calculate the model (</w:t>
      </w:r>
      <w:proofErr w:type="spellStart"/>
      <w:r w:rsidR="00984689">
        <w:rPr>
          <w:szCs w:val="22"/>
        </w:rPr>
        <w:t>i.e</w:t>
      </w:r>
      <w:proofErr w:type="spellEnd"/>
      <w:r w:rsidR="00984689">
        <w:rPr>
          <w:szCs w:val="22"/>
        </w:rPr>
        <w:t xml:space="preserve"> REF and DAS samples), or a combination thereof.</w:t>
      </w:r>
      <w:r>
        <w:rPr>
          <w:szCs w:val="22"/>
        </w:rPr>
        <w:t xml:space="preserve"> </w:t>
      </w:r>
      <w:r w:rsidR="00984689">
        <w:rPr>
          <w:szCs w:val="22"/>
        </w:rPr>
        <w:t xml:space="preserve">DAS-COMBAT implements the option to use an indicated </w:t>
      </w:r>
      <w:r w:rsidR="00984689">
        <w:rPr>
          <w:i/>
          <w:szCs w:val="22"/>
        </w:rPr>
        <w:t>reference batch</w:t>
      </w:r>
      <w:r w:rsidR="00984689">
        <w:rPr>
          <w:szCs w:val="22"/>
        </w:rPr>
        <w:t xml:space="preserve"> in the correction. The reference batch will be uncha</w:t>
      </w:r>
      <w:r w:rsidR="00F75550">
        <w:rPr>
          <w:szCs w:val="22"/>
        </w:rPr>
        <w:t>nged and the other batches change</w:t>
      </w:r>
      <w:r w:rsidR="00984689">
        <w:rPr>
          <w:szCs w:val="22"/>
        </w:rPr>
        <w:t>d towards the reference batch.</w:t>
      </w:r>
    </w:p>
    <w:p w14:paraId="5B3D5DE5" w14:textId="2763B19D" w:rsidR="00984689" w:rsidRPr="00EF5A31" w:rsidRDefault="00984689" w:rsidP="006C1247">
      <w:pPr>
        <w:pStyle w:val="ListParagraph"/>
        <w:numPr>
          <w:ilvl w:val="0"/>
          <w:numId w:val="18"/>
        </w:numPr>
        <w:rPr>
          <w:bCs/>
          <w:color w:val="000000" w:themeColor="text1"/>
        </w:rPr>
      </w:pPr>
      <w:r>
        <w:rPr>
          <w:szCs w:val="22"/>
        </w:rPr>
        <w:t>DAS-COMBAT implements the option to calculate a Location-only (mean-only) model or a Location-Scale model.</w:t>
      </w:r>
    </w:p>
    <w:p w14:paraId="0C16A179" w14:textId="1CC5D15F" w:rsidR="00984689" w:rsidRPr="00EF5A31" w:rsidRDefault="00984689" w:rsidP="00984689">
      <w:pPr>
        <w:pStyle w:val="ListParagraph"/>
        <w:numPr>
          <w:ilvl w:val="0"/>
          <w:numId w:val="18"/>
        </w:numPr>
        <w:rPr>
          <w:bCs/>
          <w:color w:val="000000" w:themeColor="text1"/>
        </w:rPr>
      </w:pPr>
      <w:r>
        <w:rPr>
          <w:szCs w:val="22"/>
        </w:rPr>
        <w:t xml:space="preserve">In the original </w:t>
      </w:r>
      <w:proofErr w:type="spellStart"/>
      <w:r>
        <w:rPr>
          <w:szCs w:val="22"/>
        </w:rPr>
        <w:t>ComBat</w:t>
      </w:r>
      <w:proofErr w:type="spellEnd"/>
      <w:r>
        <w:rPr>
          <w:szCs w:val="22"/>
        </w:rPr>
        <w:t xml:space="preserve"> methodology the option exist to use additional covariates besides the batch indicator variable. This option will not be implemented.</w:t>
      </w:r>
    </w:p>
    <w:p w14:paraId="5DC9C4B6" w14:textId="77777777" w:rsidR="00BB7C61" w:rsidRPr="007E3A81" w:rsidRDefault="00BB7C61" w:rsidP="004B683D">
      <w:pPr>
        <w:pStyle w:val="Heading1"/>
      </w:pPr>
      <w:bookmarkStart w:id="42" w:name="_Toc63865471"/>
      <w:r w:rsidRPr="0C19D696">
        <w:t>Scope</w:t>
      </w:r>
      <w:bookmarkEnd w:id="40"/>
      <w:bookmarkEnd w:id="41"/>
      <w:bookmarkEnd w:id="42"/>
    </w:p>
    <w:p w14:paraId="44ADA82C" w14:textId="4F8BC80A" w:rsidR="00980738" w:rsidRDefault="13D4FDE3" w:rsidP="00980738">
      <w:pPr>
        <w:rPr>
          <w:lang w:val="en-US"/>
        </w:rPr>
      </w:pPr>
      <w:r w:rsidRPr="13D4FDE3">
        <w:rPr>
          <w:lang w:val="en-US"/>
        </w:rPr>
        <w:t>Scope of this procedure is the</w:t>
      </w:r>
      <w:r w:rsidR="00001C4E">
        <w:rPr>
          <w:lang w:val="en-US"/>
        </w:rPr>
        <w:t xml:space="preserve"> software development plan for </w:t>
      </w:r>
      <w:r w:rsidR="00984689">
        <w:rPr>
          <w:lang w:val="en-US"/>
        </w:rPr>
        <w:t>the R-package</w:t>
      </w:r>
      <w:r w:rsidRPr="13D4FDE3">
        <w:rPr>
          <w:lang w:val="en-US"/>
        </w:rPr>
        <w:t xml:space="preserv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43" w:name="_Toc28682373"/>
      <w:bookmarkStart w:id="44" w:name="_Toc63865472"/>
      <w:r w:rsidRPr="00D4182A">
        <w:t>Out of scope</w:t>
      </w:r>
      <w:bookmarkEnd w:id="43"/>
      <w:bookmarkEnd w:id="44"/>
    </w:p>
    <w:p w14:paraId="7F9C0FC8" w14:textId="77777777" w:rsidR="00D736C7" w:rsidRDefault="13D4FDE3" w:rsidP="0C19D696">
      <w:pPr>
        <w:rPr>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r w:rsidR="00D736C7">
        <w:rPr>
          <w:lang w:val="en-US"/>
        </w:rPr>
        <w:t xml:space="preserve"> </w:t>
      </w:r>
    </w:p>
    <w:p w14:paraId="0D0E33CE" w14:textId="64DE624A" w:rsidR="006C1247" w:rsidRDefault="00D736C7" w:rsidP="0C19D696">
      <w:pPr>
        <w:rPr>
          <w:lang w:val="en-US"/>
        </w:rPr>
      </w:pPr>
      <w:r>
        <w:rPr>
          <w:lang w:val="en-US"/>
        </w:rPr>
        <w:t>DAS-COMBAT will be implemented in the DAS routine process by the module DAS-NORMALIZE. DAS-NORMALIZE will be defined separately and is out of the scope of this plan.</w:t>
      </w:r>
    </w:p>
    <w:p w14:paraId="323D02CF" w14:textId="77777777" w:rsidR="00A667F7" w:rsidRDefault="00A667F7" w:rsidP="0C19D696">
      <w:pPr>
        <w:rPr>
          <w:lang w:val="en-US"/>
        </w:rPr>
      </w:pPr>
    </w:p>
    <w:p w14:paraId="3AADF223" w14:textId="77777777" w:rsidR="00B04B5B" w:rsidRPr="00104BF2" w:rsidRDefault="00B04B5B" w:rsidP="00B04B5B">
      <w:pPr>
        <w:pStyle w:val="Heading2"/>
        <w:numPr>
          <w:ilvl w:val="1"/>
          <w:numId w:val="5"/>
        </w:numPr>
        <w:jc w:val="both"/>
      </w:pPr>
      <w:bookmarkStart w:id="45" w:name="_Toc40350727"/>
      <w:bookmarkStart w:id="46" w:name="_Toc40350728"/>
      <w:bookmarkStart w:id="47" w:name="_Toc40350729"/>
      <w:bookmarkStart w:id="48" w:name="_Toc40350730"/>
      <w:bookmarkStart w:id="49" w:name="_Toc28682374"/>
      <w:bookmarkStart w:id="50" w:name="_Toc63865473"/>
      <w:bookmarkEnd w:id="45"/>
      <w:bookmarkEnd w:id="46"/>
      <w:bookmarkEnd w:id="47"/>
      <w:bookmarkEnd w:id="48"/>
      <w:r>
        <w:t>Software Safety Classification</w:t>
      </w:r>
      <w:bookmarkEnd w:id="49"/>
      <w:bookmarkEnd w:id="50"/>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lastRenderedPageBreak/>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51" w:name="_Toc264013825"/>
      <w:bookmarkStart w:id="52" w:name="_Toc264013968"/>
      <w:bookmarkStart w:id="53" w:name="_Toc264014095"/>
      <w:bookmarkStart w:id="54" w:name="_Toc264014322"/>
      <w:bookmarkStart w:id="55" w:name="_Toc264018729"/>
      <w:bookmarkStart w:id="56" w:name="_Toc264018759"/>
      <w:bookmarkStart w:id="57" w:name="_Toc264374168"/>
      <w:bookmarkStart w:id="58" w:name="_Toc264374212"/>
      <w:bookmarkStart w:id="59" w:name="_Toc264374226"/>
      <w:bookmarkStart w:id="60" w:name="_Toc264623725"/>
      <w:bookmarkStart w:id="61" w:name="_Toc264623762"/>
      <w:bookmarkStart w:id="62" w:name="_Toc264623852"/>
      <w:bookmarkStart w:id="63" w:name="_Toc264625555"/>
      <w:bookmarkStart w:id="64" w:name="_Toc264625578"/>
      <w:bookmarkStart w:id="65" w:name="_Toc264634798"/>
      <w:bookmarkStart w:id="66" w:name="_Toc264013827"/>
      <w:bookmarkStart w:id="67" w:name="_Toc264013970"/>
      <w:bookmarkStart w:id="68" w:name="_Toc264014097"/>
      <w:bookmarkStart w:id="69" w:name="_Toc264014324"/>
      <w:bookmarkStart w:id="70" w:name="_Toc264018731"/>
      <w:bookmarkStart w:id="71" w:name="_Toc264018761"/>
      <w:bookmarkStart w:id="72" w:name="_Toc264374170"/>
      <w:bookmarkStart w:id="73" w:name="_Toc264374214"/>
      <w:bookmarkStart w:id="74" w:name="_Toc264374228"/>
      <w:bookmarkStart w:id="75" w:name="_Toc264623727"/>
      <w:bookmarkStart w:id="76" w:name="_Toc264623764"/>
      <w:bookmarkStart w:id="77" w:name="_Toc264623854"/>
      <w:bookmarkStart w:id="78" w:name="_Toc264625557"/>
      <w:bookmarkStart w:id="79" w:name="_Toc264625580"/>
      <w:bookmarkStart w:id="80" w:name="_Toc264634800"/>
      <w:bookmarkStart w:id="81" w:name="_Toc6386547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C19D696">
        <w:t>Definitions</w:t>
      </w:r>
      <w:bookmarkEnd w:id="81"/>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82" w:name="_Toc63865475"/>
      <w:r>
        <w:rPr>
          <w:lang w:val="en-US"/>
        </w:rPr>
        <w:t>Roles and responsibilities</w:t>
      </w:r>
      <w:bookmarkEnd w:id="82"/>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83" w:name="_Toc472678501"/>
      <w:bookmarkStart w:id="84" w:name="_Toc63865476"/>
      <w:r w:rsidRPr="009867CA">
        <w:t>Reference</w:t>
      </w:r>
      <w:r>
        <w:t xml:space="preserve"> Documents</w:t>
      </w:r>
      <w:bookmarkEnd w:id="84"/>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85" w:name="_Toc63865477"/>
      <w:r w:rsidRPr="00104BF2">
        <w:t>System references</w:t>
      </w:r>
      <w:bookmarkEnd w:id="85"/>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377599F4"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r w:rsidR="00D736C7">
        <w:rPr>
          <w:b w:val="0"/>
          <w:i w:val="0"/>
          <w:color w:val="000000" w:themeColor="text1"/>
          <w:sz w:val="22"/>
          <w:szCs w:val="22"/>
        </w:rPr>
        <w:t>is an R-package (or library) that operates in the R environment. It supplies functions that can be called from the R environment.</w:t>
      </w:r>
    </w:p>
    <w:p w14:paraId="6632C2ED" w14:textId="77777777" w:rsidR="0064090F" w:rsidRDefault="0064090F" w:rsidP="4CB5BB6D">
      <w:pPr>
        <w:pStyle w:val="VQTemplateinstructtion"/>
        <w:rPr>
          <w:b w:val="0"/>
          <w:i w:val="0"/>
          <w:color w:val="000000" w:themeColor="text1"/>
          <w:sz w:val="22"/>
          <w:szCs w:val="22"/>
        </w:rPr>
      </w:pPr>
    </w:p>
    <w:p w14:paraId="55CD39DE" w14:textId="77777777" w:rsidR="003163BC" w:rsidRDefault="003163BC" w:rsidP="00276E92">
      <w:pPr>
        <w:pStyle w:val="VQTemplateinstructtion"/>
        <w:rPr>
          <w:b w:val="0"/>
          <w:i w:val="0"/>
          <w:color w:val="000000" w:themeColor="text1"/>
          <w:sz w:val="22"/>
          <w:szCs w:val="22"/>
        </w:rPr>
      </w:pPr>
    </w:p>
    <w:p w14:paraId="5F9F4DFB" w14:textId="0A4393D8"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w:t>
      </w:r>
      <w:r w:rsidR="00D736C7">
        <w:rPr>
          <w:b w:val="0"/>
          <w:i w:val="0"/>
          <w:color w:val="000000" w:themeColor="text1"/>
          <w:sz w:val="22"/>
          <w:szCs w:val="22"/>
        </w:rPr>
        <w:t xml:space="preserve">or phosphorylation </w:t>
      </w:r>
      <w:r>
        <w:rPr>
          <w:b w:val="0"/>
          <w:i w:val="0"/>
          <w:color w:val="000000" w:themeColor="text1"/>
          <w:sz w:val="22"/>
          <w:szCs w:val="22"/>
        </w:rPr>
        <w:t xml:space="preserve">profiles </w:t>
      </w:r>
      <w:r w:rsidR="00D736C7">
        <w:rPr>
          <w:b w:val="0"/>
          <w:i w:val="0"/>
          <w:color w:val="000000" w:themeColor="text1"/>
          <w:sz w:val="22"/>
          <w:szCs w:val="22"/>
        </w:rPr>
        <w:t xml:space="preserve">are represented </w:t>
      </w:r>
      <w:r>
        <w:rPr>
          <w:b w:val="0"/>
          <w:i w:val="0"/>
          <w:color w:val="000000" w:themeColor="text1"/>
          <w:sz w:val="22"/>
          <w:szCs w:val="22"/>
        </w:rPr>
        <w:t>as a matrix of measurements</w:t>
      </w:r>
      <w:r w:rsidR="0052550E">
        <w:rPr>
          <w:b w:val="0"/>
          <w:i w:val="0"/>
          <w:color w:val="000000" w:themeColor="text1"/>
          <w:sz w:val="22"/>
          <w:szCs w:val="22"/>
        </w:rPr>
        <w:t xml:space="preserve"> where each </w:t>
      </w:r>
      <w:r w:rsidR="00D736C7">
        <w:rPr>
          <w:b w:val="0"/>
          <w:i w:val="0"/>
          <w:color w:val="000000" w:themeColor="text1"/>
          <w:sz w:val="22"/>
          <w:szCs w:val="22"/>
        </w:rPr>
        <w:t xml:space="preserve">row </w:t>
      </w:r>
      <w:r w:rsidR="0052550E">
        <w:rPr>
          <w:b w:val="0"/>
          <w:i w:val="0"/>
          <w:color w:val="000000" w:themeColor="text1"/>
          <w:sz w:val="22"/>
          <w:szCs w:val="22"/>
        </w:rPr>
        <w:t>represents an</w:t>
      </w:r>
      <w:r w:rsidR="00D736C7">
        <w:rPr>
          <w:b w:val="0"/>
          <w:i w:val="0"/>
          <w:color w:val="000000" w:themeColor="text1"/>
          <w:sz w:val="22"/>
          <w:szCs w:val="22"/>
        </w:rPr>
        <w:t xml:space="preserve"> observation (e.g. </w:t>
      </w:r>
      <w:r w:rsidR="0052550E">
        <w:rPr>
          <w:b w:val="0"/>
          <w:i w:val="0"/>
          <w:color w:val="000000" w:themeColor="text1"/>
          <w:sz w:val="22"/>
          <w:szCs w:val="22"/>
        </w:rPr>
        <w:t xml:space="preserve"> </w:t>
      </w:r>
      <w:proofErr w:type="gramStart"/>
      <w:r w:rsidR="0052550E">
        <w:rPr>
          <w:b w:val="0"/>
          <w:i w:val="0"/>
          <w:color w:val="000000" w:themeColor="text1"/>
          <w:sz w:val="22"/>
          <w:szCs w:val="22"/>
        </w:rPr>
        <w:t>array</w:t>
      </w:r>
      <w:proofErr w:type="gramEnd"/>
      <w:r w:rsidR="00D736C7">
        <w:rPr>
          <w:b w:val="0"/>
          <w:i w:val="0"/>
          <w:color w:val="000000" w:themeColor="text1"/>
          <w:sz w:val="22"/>
          <w:szCs w:val="22"/>
        </w:rPr>
        <w:t>, Sample name, Patient ID)</w:t>
      </w:r>
      <w:r w:rsidR="0052550E">
        <w:rPr>
          <w:b w:val="0"/>
          <w:i w:val="0"/>
          <w:color w:val="000000" w:themeColor="text1"/>
          <w:sz w:val="22"/>
          <w:szCs w:val="22"/>
        </w:rPr>
        <w:t xml:space="preserve">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r w:rsidR="00D736C7">
        <w:rPr>
          <w:b w:val="0"/>
          <w:i w:val="0"/>
          <w:color w:val="000000" w:themeColor="text1"/>
          <w:sz w:val="22"/>
          <w:szCs w:val="22"/>
        </w:rPr>
        <w:t>peptide</w:t>
      </w:r>
      <w:r w:rsidR="006C517E">
        <w:rPr>
          <w:b w:val="0"/>
          <w:i w:val="0"/>
          <w:color w:val="000000" w:themeColor="text1"/>
          <w:sz w:val="22"/>
          <w:szCs w:val="22"/>
        </w:rPr>
        <w:t xml:space="preserve"> </w:t>
      </w:r>
      <w:r w:rsidR="00D736C7">
        <w:rPr>
          <w:b w:val="0"/>
          <w:i w:val="0"/>
          <w:color w:val="000000" w:themeColor="text1"/>
          <w:sz w:val="22"/>
          <w:szCs w:val="22"/>
        </w:rPr>
        <w:t>in</w:t>
      </w:r>
      <w:r w:rsidR="006C517E">
        <w:rPr>
          <w:b w:val="0"/>
          <w:i w:val="0"/>
          <w:color w:val="000000" w:themeColor="text1"/>
          <w:sz w:val="22"/>
          <w:szCs w:val="22"/>
        </w:rPr>
        <w:t xml:space="preserve"> the phosphorylation </w:t>
      </w:r>
      <w:r>
        <w:rPr>
          <w:b w:val="0"/>
          <w:i w:val="0"/>
          <w:color w:val="000000" w:themeColor="text1"/>
          <w:sz w:val="22"/>
          <w:szCs w:val="22"/>
        </w:rPr>
        <w:t>measurement.</w:t>
      </w:r>
      <w:r w:rsidR="0052550E">
        <w:rPr>
          <w:b w:val="0"/>
          <w:i w:val="0"/>
          <w:color w:val="000000" w:themeColor="text1"/>
          <w:sz w:val="22"/>
          <w:szCs w:val="22"/>
        </w:rPr>
        <w:t xml:space="preserve"> </w:t>
      </w:r>
      <w:r w:rsidR="00550F78">
        <w:rPr>
          <w:b w:val="0"/>
          <w:i w:val="0"/>
          <w:color w:val="000000" w:themeColor="text1"/>
          <w:sz w:val="22"/>
          <w:szCs w:val="22"/>
        </w:rPr>
        <w:t>The batches are represented by a batch indicator variable that contains a batch identifier for each observation in the measurement data.</w:t>
      </w:r>
    </w:p>
    <w:p w14:paraId="6805A93F" w14:textId="53C8DC93" w:rsidR="0052550E" w:rsidRDefault="003A189C" w:rsidP="00276E92">
      <w:pPr>
        <w:pStyle w:val="VQTemplateinstructtion"/>
        <w:rPr>
          <w:b w:val="0"/>
          <w:i w:val="0"/>
          <w:color w:val="000000" w:themeColor="text1"/>
          <w:sz w:val="22"/>
          <w:szCs w:val="22"/>
        </w:rPr>
      </w:pPr>
      <w:r>
        <w:rPr>
          <w:b w:val="0"/>
          <w:i w:val="0"/>
          <w:color w:val="000000" w:themeColor="text1"/>
          <w:sz w:val="22"/>
          <w:szCs w:val="22"/>
        </w:rPr>
        <w:t xml:space="preserve"> </w:t>
      </w:r>
    </w:p>
    <w:p w14:paraId="639969CB" w14:textId="1484C65C"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The </w:t>
      </w:r>
      <w:proofErr w:type="spellStart"/>
      <w:r w:rsidRPr="0059089B">
        <w:rPr>
          <w:rFonts w:cs="Arial"/>
          <w:b w:val="0"/>
          <w:i w:val="0"/>
          <w:color w:val="000000" w:themeColor="text1"/>
          <w:sz w:val="22"/>
          <w:szCs w:val="22"/>
        </w:rPr>
        <w:t>ComBat</w:t>
      </w:r>
      <w:proofErr w:type="spellEnd"/>
      <w:r w:rsidRPr="0059089B">
        <w:rPr>
          <w:rFonts w:cs="Arial"/>
          <w:b w:val="0"/>
          <w:i w:val="0"/>
          <w:color w:val="000000" w:themeColor="text1"/>
          <w:sz w:val="22"/>
          <w:szCs w:val="22"/>
        </w:rPr>
        <w:t xml:space="preserve"> method is described in literature by Johnson et al. </w:t>
      </w:r>
      <w:r w:rsidRPr="006157F2">
        <w:rPr>
          <w:rFonts w:cs="Arial"/>
          <w:b w:val="0"/>
          <w:i w:val="0"/>
          <w:color w:val="000000" w:themeColor="text1"/>
          <w:sz w:val="22"/>
          <w:szCs w:val="22"/>
        </w:rPr>
        <w:fldChar w:fldCharType="begin" w:fldLock="1"/>
      </w:r>
      <w:r w:rsidR="003A189C">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3A189C" w:rsidRPr="00070982">
        <w:rPr>
          <w:rFonts w:cs="Arial"/>
          <w:b w:val="0"/>
          <w:i w:val="0"/>
          <w:color w:val="000000" w:themeColor="text1"/>
          <w:sz w:val="22"/>
          <w:szCs w:val="22"/>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w:instrText>
      </w:r>
      <w:r w:rsidR="003A189C" w:rsidRPr="00884EFD">
        <w:rPr>
          <w:rFonts w:cs="Arial"/>
          <w:b w:val="0"/>
          <w:i w:val="0"/>
          <w:color w:val="000000" w:themeColor="text1"/>
          <w:sz w:val="22"/>
          <w:szCs w:val="22"/>
        </w:rPr>
        <w:instrTex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[1]","plainTextFormattedCitation":"[1]","previouslyFormattedCitation":"[2]"},"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884EFD">
        <w:rPr>
          <w:rFonts w:cs="Arial"/>
          <w:b w:val="0"/>
          <w:i w:val="0"/>
          <w:noProof/>
          <w:color w:val="000000" w:themeColor="text1"/>
          <w:sz w:val="22"/>
          <w:szCs w:val="22"/>
        </w:rPr>
        <w:t>[1]</w:t>
      </w:r>
      <w:r w:rsidRPr="006157F2">
        <w:rPr>
          <w:rFonts w:cs="Arial"/>
          <w:b w:val="0"/>
          <w:i w:val="0"/>
          <w:color w:val="000000" w:themeColor="text1"/>
          <w:sz w:val="22"/>
          <w:szCs w:val="22"/>
        </w:rPr>
        <w:fldChar w:fldCharType="end"/>
      </w:r>
      <w:r w:rsidRPr="00884EFD">
        <w:rPr>
          <w:rFonts w:cs="Arial"/>
          <w:b w:val="0"/>
          <w:i w:val="0"/>
          <w:color w:val="000000" w:themeColor="text1"/>
          <w:sz w:val="22"/>
          <w:szCs w:val="22"/>
        </w:rPr>
        <w:t xml:space="preserve"> and Zhang et al. </w:t>
      </w:r>
      <w:r w:rsidRPr="006157F2">
        <w:rPr>
          <w:rFonts w:cs="Arial"/>
          <w:b w:val="0"/>
          <w:i w:val="0"/>
          <w:color w:val="000000" w:themeColor="text1"/>
          <w:sz w:val="22"/>
          <w:szCs w:val="22"/>
        </w:rPr>
        <w:fldChar w:fldCharType="begin" w:fldLock="1"/>
      </w:r>
      <w:r w:rsidR="003A189C" w:rsidRPr="00884EFD">
        <w:rPr>
          <w:rFonts w:cs="Arial"/>
          <w:b w:val="0"/>
          <w:i w:val="0"/>
          <w:color w:val="000000" w:themeColor="text1"/>
          <w:sz w:val="22"/>
          <w:szCs w:val="22"/>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w:instrText>
      </w:r>
      <w:r w:rsidR="003A189C" w:rsidRPr="00070982">
        <w:rPr>
          <w:rFonts w:cs="Arial"/>
          <w:b w:val="0"/>
          <w:i w:val="0"/>
          <w:color w:val="000000" w:themeColor="text1"/>
          <w:sz w:val="22"/>
          <w:szCs w:val="22"/>
        </w:rPr>
        <w:instrText>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[2]","plainTextFormattedCitation":"[2]","previouslyFormattedCitation":"[3]"},"properties":{"noteIndex":0},"schema":"https://github.com/citation-style-language/schema/raw/master/csl-citation.json"}</w:instrText>
      </w:r>
      <w:r w:rsidRPr="006157F2">
        <w:rPr>
          <w:rFonts w:cs="Arial"/>
          <w:b w:val="0"/>
          <w:i w:val="0"/>
          <w:color w:val="000000" w:themeColor="text1"/>
          <w:sz w:val="22"/>
          <w:szCs w:val="22"/>
        </w:rPr>
        <w:fldChar w:fldCharType="separate"/>
      </w:r>
      <w:r w:rsidR="003A189C" w:rsidRPr="00070982">
        <w:rPr>
          <w:rFonts w:cs="Arial"/>
          <w:b w:val="0"/>
          <w:i w:val="0"/>
          <w:noProof/>
          <w:color w:val="000000" w:themeColor="text1"/>
          <w:sz w:val="22"/>
          <w:szCs w:val="22"/>
        </w:rPr>
        <w:t>[2]</w:t>
      </w:r>
      <w:r w:rsidRPr="006157F2">
        <w:rPr>
          <w:rFonts w:cs="Arial"/>
          <w:b w:val="0"/>
          <w:i w:val="0"/>
          <w:color w:val="000000" w:themeColor="text1"/>
          <w:sz w:val="22"/>
          <w:szCs w:val="22"/>
        </w:rPr>
        <w:fldChar w:fldCharType="end"/>
      </w:r>
      <w:r w:rsidRPr="00070982">
        <w:rPr>
          <w:rFonts w:cs="Arial"/>
          <w:b w:val="0"/>
          <w:i w:val="0"/>
          <w:color w:val="000000" w:themeColor="text1"/>
          <w:sz w:val="22"/>
          <w:szCs w:val="22"/>
        </w:rPr>
        <w:t xml:space="preserve"> and implemented in its original form in the R-package SVA </w:t>
      </w:r>
      <w:r w:rsidR="003A189C" w:rsidRPr="00070982">
        <w:rPr>
          <w:rFonts w:ascii="Verdana" w:hAnsi="Verdana"/>
          <w:color w:val="000000"/>
          <w:sz w:val="17"/>
          <w:szCs w:val="17"/>
          <w:shd w:val="clear" w:color="auto" w:fill="FFFFFF"/>
        </w:rPr>
        <w:t xml:space="preserve">Leek JT, Johnson WE, Parker HS, </w:t>
      </w:r>
      <w:proofErr w:type="spellStart"/>
      <w:r w:rsidR="003A189C" w:rsidRPr="00070982">
        <w:rPr>
          <w:rFonts w:ascii="Verdana" w:hAnsi="Verdana"/>
          <w:color w:val="000000"/>
          <w:sz w:val="17"/>
          <w:szCs w:val="17"/>
          <w:shd w:val="clear" w:color="auto" w:fill="FFFFFF"/>
        </w:rPr>
        <w:t>Fertig</w:t>
      </w:r>
      <w:proofErr w:type="spellEnd"/>
      <w:r w:rsidR="003A189C" w:rsidRPr="00070982">
        <w:rPr>
          <w:rFonts w:ascii="Verdana" w:hAnsi="Verdana"/>
          <w:color w:val="000000"/>
          <w:sz w:val="17"/>
          <w:szCs w:val="17"/>
          <w:shd w:val="clear" w:color="auto" w:fill="FFFFFF"/>
        </w:rPr>
        <w:t xml:space="preserve"> EJ, Jaffe AE, Zhang Y, </w:t>
      </w:r>
      <w:proofErr w:type="spellStart"/>
      <w:r w:rsidR="003A189C" w:rsidRPr="00070982">
        <w:rPr>
          <w:rFonts w:ascii="Verdana" w:hAnsi="Verdana"/>
          <w:color w:val="000000"/>
          <w:sz w:val="17"/>
          <w:szCs w:val="17"/>
          <w:shd w:val="clear" w:color="auto" w:fill="FFFFFF"/>
        </w:rPr>
        <w:t>Storey</w:t>
      </w:r>
      <w:proofErr w:type="spellEnd"/>
      <w:r w:rsidR="003A189C" w:rsidRPr="00070982">
        <w:rPr>
          <w:rFonts w:ascii="Verdana" w:hAnsi="Verdana"/>
          <w:color w:val="000000"/>
          <w:sz w:val="17"/>
          <w:szCs w:val="17"/>
          <w:shd w:val="clear" w:color="auto" w:fill="FFFFFF"/>
        </w:rPr>
        <w:t xml:space="preserve"> JD, Torres LC (2020). </w:t>
      </w:r>
      <w:proofErr w:type="spellStart"/>
      <w:proofErr w:type="gramStart"/>
      <w:r w:rsidR="003A189C" w:rsidRPr="00070982">
        <w:rPr>
          <w:rStyle w:val="Emphasis"/>
          <w:rFonts w:ascii="Verdana" w:hAnsi="Verdana"/>
          <w:color w:val="000000"/>
          <w:sz w:val="17"/>
          <w:szCs w:val="17"/>
          <w:shd w:val="clear" w:color="auto" w:fill="FFFFFF"/>
        </w:rPr>
        <w:t>sva</w:t>
      </w:r>
      <w:proofErr w:type="spellEnd"/>
      <w:proofErr w:type="gramEnd"/>
      <w:r w:rsidR="003A189C" w:rsidRPr="00070982">
        <w:rPr>
          <w:rStyle w:val="Emphasis"/>
          <w:rFonts w:ascii="Verdana" w:hAnsi="Verdana"/>
          <w:color w:val="000000"/>
          <w:sz w:val="17"/>
          <w:szCs w:val="17"/>
          <w:shd w:val="clear" w:color="auto" w:fill="FFFFFF"/>
        </w:rPr>
        <w:t>: Surrogate Variable Analysis</w:t>
      </w:r>
      <w:r w:rsidR="003A189C" w:rsidRPr="00070982">
        <w:rPr>
          <w:rFonts w:ascii="Verdana" w:hAnsi="Verdana"/>
          <w:color w:val="000000"/>
          <w:sz w:val="17"/>
          <w:szCs w:val="17"/>
          <w:shd w:val="clear" w:color="auto" w:fill="FFFFFF"/>
        </w:rPr>
        <w:t xml:space="preserve">. </w:t>
      </w:r>
      <w:r w:rsidR="003A189C" w:rsidRPr="00BD41FD">
        <w:rPr>
          <w:rFonts w:ascii="Verdana" w:hAnsi="Verdana"/>
          <w:color w:val="000000"/>
          <w:sz w:val="17"/>
          <w:szCs w:val="17"/>
          <w:shd w:val="clear" w:color="auto" w:fill="FFFFFF"/>
        </w:rPr>
        <w:t xml:space="preserve">R package version </w:t>
      </w:r>
      <w:proofErr w:type="gramStart"/>
      <w:r w:rsidR="003A189C" w:rsidRPr="00BD41FD">
        <w:rPr>
          <w:rFonts w:ascii="Verdana" w:hAnsi="Verdana"/>
          <w:color w:val="000000"/>
          <w:sz w:val="17"/>
          <w:szCs w:val="17"/>
          <w:shd w:val="clear" w:color="auto" w:fill="FFFFFF"/>
        </w:rPr>
        <w:t>3.36.0</w:t>
      </w:r>
      <w:r w:rsidR="003A189C" w:rsidRPr="00BD41FD" w:rsidDel="003A189C">
        <w:rPr>
          <w:rFonts w:cs="Arial"/>
          <w:b w:val="0"/>
          <w:i w:val="0"/>
          <w:color w:val="000000" w:themeColor="text1"/>
          <w:sz w:val="22"/>
          <w:szCs w:val="22"/>
        </w:rPr>
        <w:t xml:space="preserve"> </w:t>
      </w:r>
      <w:r w:rsidR="003A189C" w:rsidRPr="00BD41FD">
        <w:rPr>
          <w:rFonts w:cs="Arial"/>
          <w:b w:val="0"/>
          <w:i w:val="0"/>
          <w:color w:val="000000" w:themeColor="text1"/>
          <w:sz w:val="22"/>
          <w:szCs w:val="22"/>
        </w:rPr>
        <w:t>)</w:t>
      </w:r>
      <w:proofErr w:type="gramEnd"/>
      <w:r w:rsidR="003A189C" w:rsidRPr="00BD41FD">
        <w:rPr>
          <w:rFonts w:cs="Arial"/>
          <w:b w:val="0"/>
          <w:i w:val="0"/>
          <w:color w:val="000000" w:themeColor="text1"/>
          <w:sz w:val="22"/>
          <w:szCs w:val="22"/>
        </w:rPr>
        <w:t xml:space="preserve">. </w:t>
      </w:r>
      <w:r>
        <w:rPr>
          <w:rFonts w:cs="Arial"/>
          <w:b w:val="0"/>
          <w:i w:val="0"/>
          <w:color w:val="000000"/>
          <w:sz w:val="22"/>
          <w:szCs w:val="22"/>
          <w:shd w:val="clear" w:color="auto" w:fill="FFFFFF"/>
        </w:rPr>
        <w:t>However, the SVA package cannot be used “as is” because a modification is necessary to allow a correction calculated on</w:t>
      </w:r>
      <w:r w:rsidR="003A189C">
        <w:rPr>
          <w:rFonts w:cs="Arial"/>
          <w:b w:val="0"/>
          <w:i w:val="0"/>
          <w:color w:val="000000"/>
          <w:sz w:val="22"/>
          <w:szCs w:val="22"/>
          <w:shd w:val="clear" w:color="auto" w:fill="FFFFFF"/>
        </w:rPr>
        <w:t xml:space="preserve"> a set of REF </w:t>
      </w:r>
      <w:r>
        <w:rPr>
          <w:rFonts w:cs="Arial"/>
          <w:b w:val="0"/>
          <w:i w:val="0"/>
          <w:color w:val="000000"/>
          <w:sz w:val="22"/>
          <w:szCs w:val="22"/>
          <w:shd w:val="clear" w:color="auto" w:fill="FFFFFF"/>
        </w:rPr>
        <w:t xml:space="preserve">samples to be applied </w:t>
      </w:r>
      <w:r w:rsidR="003A189C">
        <w:rPr>
          <w:rFonts w:cs="Arial"/>
          <w:b w:val="0"/>
          <w:i w:val="0"/>
          <w:color w:val="000000"/>
          <w:sz w:val="22"/>
          <w:szCs w:val="22"/>
          <w:shd w:val="clear" w:color="auto" w:fill="FFFFFF"/>
        </w:rPr>
        <w:t xml:space="preserve">to a set of </w:t>
      </w:r>
      <w:r>
        <w:rPr>
          <w:rFonts w:cs="Arial"/>
          <w:b w:val="0"/>
          <w:i w:val="0"/>
          <w:color w:val="000000"/>
          <w:sz w:val="22"/>
          <w:szCs w:val="22"/>
          <w:shd w:val="clear" w:color="auto" w:fill="FFFFFF"/>
        </w:rPr>
        <w:t>DAS samples</w:t>
      </w:r>
      <w:r w:rsidR="003A189C">
        <w:rPr>
          <w:rFonts w:cs="Arial"/>
          <w:b w:val="0"/>
          <w:i w:val="0"/>
          <w:color w:val="000000"/>
          <w:sz w:val="22"/>
          <w:szCs w:val="22"/>
          <w:shd w:val="clear" w:color="auto" w:fill="FFFFFF"/>
        </w:rPr>
        <w:t xml:space="preserve">, as described in </w:t>
      </w:r>
      <w:r w:rsidR="003A189C">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operties":{"noteIndex":0},"schema":"https://github.com/citation-style-language/schema/raw/master/csl-citation.json"}</w:instrText>
      </w:r>
      <w:r w:rsidR="003A189C">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3A189C">
        <w:rPr>
          <w:rFonts w:cs="Arial"/>
          <w:b w:val="0"/>
          <w:i w:val="0"/>
          <w:color w:val="000000"/>
          <w:sz w:val="22"/>
          <w:szCs w:val="22"/>
          <w:shd w:val="clear" w:color="auto" w:fill="FFFFFF"/>
        </w:rPr>
        <w:fldChar w:fldCharType="end"/>
      </w:r>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w:t>
      </w:r>
      <w:r w:rsidR="00E013D2">
        <w:rPr>
          <w:rFonts w:cs="Arial"/>
          <w:b w:val="0"/>
          <w:i w:val="0"/>
          <w:color w:val="000000"/>
          <w:sz w:val="22"/>
          <w:szCs w:val="22"/>
          <w:shd w:val="clear" w:color="auto" w:fill="FFFFFF"/>
        </w:rPr>
        <w:t xml:space="preserve">(methodology) </w:t>
      </w:r>
      <w:r w:rsidR="006157F2">
        <w:rPr>
          <w:rFonts w:cs="Arial"/>
          <w:b w:val="0"/>
          <w:i w:val="0"/>
          <w:color w:val="000000"/>
          <w:sz w:val="22"/>
          <w:szCs w:val="22"/>
          <w:shd w:val="clear" w:color="auto" w:fill="FFFFFF"/>
        </w:rPr>
        <w:t>and appendix B</w:t>
      </w:r>
      <w:r w:rsidR="00E013D2">
        <w:rPr>
          <w:rFonts w:cs="Arial"/>
          <w:b w:val="0"/>
          <w:i w:val="0"/>
          <w:color w:val="000000"/>
          <w:sz w:val="22"/>
          <w:szCs w:val="22"/>
          <w:shd w:val="clear" w:color="auto" w:fill="FFFFFF"/>
        </w:rPr>
        <w:t xml:space="preserve"> </w:t>
      </w:r>
      <w:r w:rsidR="006157F2">
        <w:rPr>
          <w:rFonts w:cs="Arial"/>
          <w:b w:val="0"/>
          <w:i w:val="0"/>
          <w:color w:val="000000"/>
          <w:sz w:val="22"/>
          <w:szCs w:val="22"/>
          <w:shd w:val="clear" w:color="auto" w:fill="FFFFFF"/>
        </w:rPr>
        <w:t xml:space="preserve">of </w:t>
      </w:r>
      <w:r w:rsidR="006157F2">
        <w:rPr>
          <w:rFonts w:cs="Arial"/>
          <w:b w:val="0"/>
          <w:i w:val="0"/>
          <w:color w:val="000000"/>
          <w:sz w:val="22"/>
          <w:szCs w:val="22"/>
          <w:shd w:val="clear" w:color="auto" w:fill="FFFFFF"/>
        </w:rPr>
        <w:fldChar w:fldCharType="begin" w:fldLock="1"/>
      </w:r>
      <w:r w:rsidR="003A189C">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[3]","plainTextFormattedCitation":"[3]","previouslyFormattedCitation":"[1]"},"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3A189C" w:rsidRPr="003A189C">
        <w:rPr>
          <w:rFonts w:cs="Arial"/>
          <w:b w:val="0"/>
          <w:i w:val="0"/>
          <w:noProof/>
          <w:color w:val="000000"/>
          <w:sz w:val="22"/>
          <w:szCs w:val="22"/>
          <w:shd w:val="clear" w:color="auto" w:fill="FFFFFF"/>
        </w:rPr>
        <w:t>[3]</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4D1079A5" w14:textId="073D425B" w:rsidR="00F24B9D" w:rsidRDefault="00F24B9D" w:rsidP="003163BC">
      <w:pPr>
        <w:rPr>
          <w:color w:val="000000" w:themeColor="text1"/>
          <w:szCs w:val="22"/>
        </w:rPr>
      </w:pPr>
      <w:r>
        <w:rPr>
          <w:rFonts w:cs="Arial"/>
          <w:lang w:val="en-US"/>
        </w:rPr>
        <w:t xml:space="preserve">The full specification process of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691190" w:rsidRPr="003163BC">
        <w:rPr>
          <w:color w:val="000000" w:themeColor="text1"/>
          <w:szCs w:val="22"/>
        </w:rPr>
        <w:t>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003163BC" w:rsidRPr="003163BC">
        <w:rPr>
          <w:color w:val="000000" w:themeColor="text1"/>
          <w:szCs w:val="22"/>
        </w:rPr>
        <w:t xml:space="preserve">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884EFD">
        <w:rPr>
          <w:color w:val="000000" w:themeColor="text1"/>
          <w:szCs w:val="22"/>
        </w:rPr>
        <w:t xml:space="preserve"> is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0C179453" w14:textId="44BA631B" w:rsidR="00F24B9D" w:rsidRDefault="00F24B9D" w:rsidP="00884EFD">
      <w:pPr>
        <w:pStyle w:val="VQTemplateinstructtion"/>
        <w:rPr>
          <w:b w:val="0"/>
          <w:i w:val="0"/>
          <w:color w:val="000000" w:themeColor="text1"/>
          <w:sz w:val="22"/>
          <w:szCs w:val="22"/>
        </w:rPr>
      </w:pP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86" w:name="_Toc63865478"/>
      <w:r w:rsidRPr="005E1545">
        <w:rPr>
          <w:lang w:val="en-US"/>
        </w:rPr>
        <w:t>Development</w:t>
      </w:r>
      <w:r w:rsidRPr="13D4FDE3">
        <w:rPr>
          <w:i/>
          <w:lang w:val="en-US"/>
        </w:rPr>
        <w:t xml:space="preserve"> </w:t>
      </w:r>
      <w:r w:rsidRPr="00104BF2">
        <w:t>Standards, Methods and Tools and Regulatory references</w:t>
      </w:r>
      <w:bookmarkEnd w:id="86"/>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5427510F" w14:textId="77777777" w:rsidR="00884EFD" w:rsidRPr="009C5A60" w:rsidRDefault="00884EFD" w:rsidP="00B979D3">
      <w:pPr>
        <w:pStyle w:val="VQTemplateinstructtion"/>
        <w:rPr>
          <w:b w:val="0"/>
          <w:color w:val="D0CECE" w:themeColor="background2" w:themeShade="E6"/>
          <w:lang w:eastAsia="en-US"/>
        </w:rPr>
      </w:pPr>
    </w:p>
    <w:p w14:paraId="0DD247DA" w14:textId="1E9EF43C" w:rsidR="00B979D3" w:rsidRPr="00884EFD" w:rsidRDefault="00B979D3" w:rsidP="00B979D3">
      <w:pPr>
        <w:pStyle w:val="VQTemplateinstructtion"/>
        <w:rPr>
          <w:b w:val="0"/>
          <w:i w:val="0"/>
          <w:color w:val="auto"/>
          <w:lang w:eastAsia="en-US"/>
        </w:rPr>
      </w:pPr>
      <w:r w:rsidRPr="00884EFD">
        <w:rPr>
          <w:b w:val="0"/>
          <w:i w:val="0"/>
          <w:color w:val="auto"/>
          <w:lang w:eastAsia="en-US"/>
        </w:rPr>
        <w:t xml:space="preserve">Concepts and techniques of the SCRUM </w:t>
      </w:r>
      <w:proofErr w:type="gramStart"/>
      <w:r w:rsidRPr="00884EFD">
        <w:rPr>
          <w:b w:val="0"/>
          <w:i w:val="0"/>
          <w:color w:val="auto"/>
          <w:lang w:eastAsia="en-US"/>
        </w:rPr>
        <w:t>Agile</w:t>
      </w:r>
      <w:proofErr w:type="gramEnd"/>
      <w:r w:rsidRPr="00884EFD">
        <w:rPr>
          <w:b w:val="0"/>
          <w:i w:val="0"/>
          <w:color w:val="auto"/>
          <w:lang w:eastAsia="en-US"/>
        </w:rPr>
        <w:t xml:space="preserve"> software development method is used internally.</w:t>
      </w: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533D92EE"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884EFD">
        <w:rPr>
          <w:b w:val="0"/>
          <w:i w:val="0"/>
          <w:color w:val="000000" w:themeColor="text1"/>
          <w:sz w:val="22"/>
          <w:szCs w:val="22"/>
          <w:lang w:eastAsia="en-US"/>
        </w:rPr>
        <w:t xml:space="preserve"> in section </w:t>
      </w:r>
      <w:r w:rsidR="00884EFD">
        <w:rPr>
          <w:b w:val="0"/>
          <w:i w:val="0"/>
          <w:color w:val="000000" w:themeColor="text1"/>
          <w:sz w:val="22"/>
          <w:szCs w:val="22"/>
          <w:lang w:eastAsia="en-US"/>
        </w:rPr>
        <w:fldChar w:fldCharType="begin"/>
      </w:r>
      <w:r w:rsidR="00884EFD">
        <w:rPr>
          <w:b w:val="0"/>
          <w:i w:val="0"/>
          <w:color w:val="000000" w:themeColor="text1"/>
          <w:sz w:val="22"/>
          <w:szCs w:val="22"/>
          <w:lang w:eastAsia="en-US"/>
        </w:rPr>
        <w:instrText xml:space="preserve"> REF _Ref63864553 \r \h </w:instrText>
      </w:r>
      <w:r w:rsidR="00884EFD">
        <w:rPr>
          <w:b w:val="0"/>
          <w:i w:val="0"/>
          <w:color w:val="000000" w:themeColor="text1"/>
          <w:sz w:val="22"/>
          <w:szCs w:val="22"/>
          <w:lang w:eastAsia="en-US"/>
        </w:rPr>
      </w:r>
      <w:r w:rsidR="00884EFD">
        <w:rPr>
          <w:b w:val="0"/>
          <w:i w:val="0"/>
          <w:color w:val="000000" w:themeColor="text1"/>
          <w:sz w:val="22"/>
          <w:szCs w:val="22"/>
          <w:lang w:eastAsia="en-US"/>
        </w:rPr>
        <w:fldChar w:fldCharType="separate"/>
      </w:r>
      <w:r w:rsidR="00884EFD">
        <w:rPr>
          <w:b w:val="0"/>
          <w:i w:val="0"/>
          <w:color w:val="000000" w:themeColor="text1"/>
          <w:sz w:val="22"/>
          <w:szCs w:val="22"/>
          <w:lang w:eastAsia="en-US"/>
        </w:rPr>
        <w:t>10</w:t>
      </w:r>
      <w:r w:rsidR="00884EFD">
        <w:rPr>
          <w:b w:val="0"/>
          <w:i w:val="0"/>
          <w:color w:val="000000" w:themeColor="text1"/>
          <w:sz w:val="22"/>
          <w:szCs w:val="22"/>
          <w:lang w:eastAsia="en-US"/>
        </w:rPr>
        <w:fldChar w:fldCharType="end"/>
      </w:r>
      <w:r w:rsidR="00884EFD">
        <w:rPr>
          <w:b w:val="0"/>
          <w:i w:val="0"/>
          <w:color w:val="000000" w:themeColor="text1"/>
          <w:sz w:val="22"/>
          <w:szCs w:val="22"/>
          <w:lang w:eastAsia="en-US"/>
        </w:rPr>
        <w:t>.</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68C34C40" w14:textId="67819DB4" w:rsidR="13D4FDE3" w:rsidRPr="00B41E95" w:rsidRDefault="00C0302B" w:rsidP="13D4FDE3">
      <w:pPr>
        <w:numPr>
          <w:ilvl w:val="0"/>
          <w:numId w:val="11"/>
        </w:numPr>
        <w:rPr>
          <w:rFonts w:cs="Arial"/>
          <w:color w:val="000000" w:themeColor="text1"/>
        </w:rPr>
      </w:pPr>
      <w:hyperlink r:id="rId12">
        <w:r w:rsidR="13D4FDE3" w:rsidRPr="00B41E95">
          <w:rPr>
            <w:rStyle w:val="Hyperlink"/>
            <w:rFonts w:cs="Arial"/>
            <w:color w:val="000000" w:themeColor="text1"/>
          </w:rPr>
          <w:t>Regulation (EU) 2017/745</w:t>
        </w:r>
      </w:hyperlink>
      <w:r w:rsidR="13D4FDE3" w:rsidRPr="00B41E95">
        <w:rPr>
          <w:rFonts w:cs="Arial"/>
          <w:color w:val="000000" w:themeColor="text1"/>
        </w:rPr>
        <w:t xml:space="preserve"> repealing Council Directives 90/385/EEC and 93/42/EEC (MDR) (May 2017)</w:t>
      </w:r>
    </w:p>
    <w:p w14:paraId="0DF2B0F2" w14:textId="7BEE0148" w:rsidR="13D4FDE3" w:rsidRPr="00B41E95" w:rsidRDefault="00C0302B" w:rsidP="13D4FDE3">
      <w:pPr>
        <w:numPr>
          <w:ilvl w:val="0"/>
          <w:numId w:val="11"/>
        </w:numPr>
        <w:rPr>
          <w:rFonts w:cs="Arial"/>
          <w:color w:val="000000" w:themeColor="text1"/>
        </w:rPr>
      </w:pPr>
      <w:hyperlink r:id="rId13">
        <w:r w:rsidR="13D4FDE3" w:rsidRPr="00B41E95">
          <w:rPr>
            <w:rStyle w:val="Hyperlink"/>
            <w:rFonts w:eastAsia="Century Gothic" w:cs="Arial"/>
            <w:color w:val="000000" w:themeColor="text1"/>
            <w:szCs w:val="22"/>
          </w:rPr>
          <w:t>Council Directive 93/42/EEC</w:t>
        </w:r>
      </w:hyperlink>
      <w:r w:rsidR="13D4FDE3" w:rsidRPr="00B41E95">
        <w:rPr>
          <w:rFonts w:eastAsia="Century Gothic" w:cs="Arial"/>
          <w:color w:val="000000" w:themeColor="text1"/>
          <w:szCs w:val="22"/>
        </w:rPr>
        <w:t xml:space="preserve"> on Medical Devices (MDD) (1993)</w:t>
      </w:r>
    </w:p>
    <w:p w14:paraId="3325FD34" w14:textId="349AAF04"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87" w:name="_Toc63865479"/>
      <w:r w:rsidRPr="0C19D696">
        <w:t>Processes used in the development</w:t>
      </w:r>
      <w:bookmarkEnd w:id="87"/>
    </w:p>
    <w:p w14:paraId="5DC9C4DC" w14:textId="3AFAAE4A" w:rsidR="00BB7C61" w:rsidRDefault="13D4FDE3" w:rsidP="00BB7C61">
      <w:r>
        <w:t xml:space="preserve">The following process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5"/>
        <w:gridCol w:w="6568"/>
        <w:gridCol w:w="1213"/>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77777777" w:rsidR="005E72EB" w:rsidRPr="004008D1" w:rsidRDefault="005E72EB" w:rsidP="000E6BB5">
            <w:pPr>
              <w:jc w:val="left"/>
              <w:rPr>
                <w:color w:val="000000" w:themeColor="text1"/>
                <w:szCs w:val="22"/>
              </w:rPr>
            </w:pPr>
            <w:r w:rsidRPr="004008D1">
              <w:rPr>
                <w:color w:val="000000" w:themeColor="text1"/>
                <w:szCs w:val="22"/>
              </w:rPr>
              <w:t>Software Specifications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77777777" w:rsidR="005E72EB" w:rsidRPr="004008D1" w:rsidRDefault="005E72EB" w:rsidP="000E6BB5">
            <w:pPr>
              <w:jc w:val="left"/>
              <w:rPr>
                <w:color w:val="000000" w:themeColor="text1"/>
                <w:szCs w:val="22"/>
              </w:rPr>
            </w:pPr>
            <w:r w:rsidRPr="004008D1">
              <w:rPr>
                <w:color w:val="000000" w:themeColor="text1"/>
                <w:szCs w:val="22"/>
              </w:rPr>
              <w:t>Software Release</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0EE35843" w:rsidR="005E72EB" w:rsidRPr="004008D1" w:rsidRDefault="005E72EB" w:rsidP="000E6BB5">
            <w:pPr>
              <w:jc w:val="left"/>
              <w:rPr>
                <w:color w:val="000000" w:themeColor="text1"/>
                <w:szCs w:val="22"/>
              </w:rPr>
            </w:pPr>
            <w:r w:rsidRPr="004008D1">
              <w:rPr>
                <w:bCs/>
                <w:color w:val="000000" w:themeColor="text1"/>
                <w:szCs w:val="22"/>
              </w:rPr>
              <w:t>Software Deployment</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055A7E46" w:rsidR="005E72EB" w:rsidRPr="004008D1" w:rsidRDefault="005E72EB" w:rsidP="000E6BB5">
            <w:pPr>
              <w:jc w:val="left"/>
              <w:rPr>
                <w:color w:val="000000" w:themeColor="text1"/>
                <w:szCs w:val="22"/>
              </w:rPr>
            </w:pPr>
            <w:r w:rsidRPr="004008D1">
              <w:rPr>
                <w:bCs/>
                <w:color w:val="000000" w:themeColor="text1"/>
                <w:szCs w:val="22"/>
              </w:rPr>
              <w:t>Risk management procedure</w:t>
            </w:r>
          </w:p>
        </w:tc>
        <w:tc>
          <w:tcPr>
            <w:tcW w:w="0" w:type="auto"/>
            <w:shd w:val="clear" w:color="auto" w:fill="auto"/>
            <w:vAlign w:val="center"/>
          </w:tcPr>
          <w:p w14:paraId="65BD6EEC" w14:textId="03C53BEA"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46232CA6" w:rsidR="005E72EB" w:rsidRPr="004008D1" w:rsidRDefault="005E72EB" w:rsidP="000E6BB5">
            <w:pPr>
              <w:jc w:val="left"/>
              <w:rPr>
                <w:color w:val="000000" w:themeColor="text1"/>
                <w:szCs w:val="22"/>
              </w:rPr>
            </w:pPr>
            <w:r w:rsidRPr="004008D1">
              <w:rPr>
                <w:bCs/>
                <w:color w:val="000000" w:themeColor="text1"/>
                <w:szCs w:val="22"/>
              </w:rPr>
              <w:t>Change control procedure</w:t>
            </w:r>
          </w:p>
        </w:tc>
        <w:tc>
          <w:tcPr>
            <w:tcW w:w="0" w:type="auto"/>
            <w:shd w:val="clear" w:color="auto" w:fill="auto"/>
            <w:vAlign w:val="center"/>
          </w:tcPr>
          <w:p w14:paraId="5B385EBC" w14:textId="278F09A8"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4CBB425E" w:rsidR="00AC0EF6" w:rsidRPr="004008D1" w:rsidRDefault="00AC0EF6" w:rsidP="00AC0EF6">
            <w:pPr>
              <w:jc w:val="left"/>
              <w:rPr>
                <w:bCs/>
                <w:color w:val="000000" w:themeColor="text1"/>
                <w:szCs w:val="22"/>
              </w:rPr>
            </w:pPr>
            <w:r w:rsidRPr="00AC0EF6">
              <w:rPr>
                <w:bCs/>
                <w:color w:val="000000" w:themeColor="text1"/>
                <w:szCs w:val="22"/>
              </w:rPr>
              <w:t>SOP 4600 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88" w:name="_Toc63865480"/>
      <w:r>
        <w:t>Software Deliverables</w:t>
      </w:r>
      <w:bookmarkEnd w:id="88"/>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56E4B6DA"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r w:rsidR="003A189C">
        <w:rPr>
          <w:bCs/>
          <w:color w:val="000000" w:themeColor="text1"/>
        </w:rPr>
        <w:t>R-package</w:t>
      </w:r>
      <w:r w:rsidR="7604E799" w:rsidRPr="00B41E95">
        <w:rPr>
          <w:bCs/>
          <w:color w:val="000000" w:themeColor="text1"/>
        </w:rPr>
        <w:t>)</w:t>
      </w:r>
    </w:p>
    <w:p w14:paraId="2BFBC043" w14:textId="26F22C06" w:rsidR="006C517E" w:rsidRDefault="006C517E" w:rsidP="00655C74">
      <w:r w:rsidRPr="006C517E">
        <w:t>T</w:t>
      </w:r>
      <w:r w:rsidR="003A189C">
        <w:t xml:space="preserve">he </w:t>
      </w:r>
      <w:r w:rsidR="00811BFC">
        <w:t xml:space="preserve">R-package </w:t>
      </w:r>
      <w:r w:rsidR="003A189C">
        <w:t>is</w:t>
      </w:r>
      <w:r w:rsidRPr="006C517E">
        <w:t xml:space="preserve"> the software product</w:t>
      </w:r>
      <w:r>
        <w:t xml:space="preserve">. </w:t>
      </w:r>
      <w:r w:rsidR="003A189C">
        <w:t>A s</w:t>
      </w:r>
      <w:r w:rsidRPr="006C517E">
        <w:t xml:space="preserve">oftware </w:t>
      </w:r>
      <w:r>
        <w:t xml:space="preserve">git </w:t>
      </w:r>
      <w:r w:rsidRPr="006C517E">
        <w:t>repositor</w:t>
      </w:r>
      <w:r w:rsidR="003A189C">
        <w:t xml:space="preserve">y </w:t>
      </w:r>
      <w:proofErr w:type="spellStart"/>
      <w:r w:rsidR="003A189C">
        <w:t>i</w:t>
      </w:r>
      <w:r>
        <w:t>delivered</w:t>
      </w:r>
      <w:proofErr w:type="spellEnd"/>
      <w:r>
        <w:t xml:space="preserve"> and located at:</w:t>
      </w:r>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89" w:name="_Toc63865481"/>
      <w:r w:rsidRPr="002C78BC">
        <w:t>Traceability</w:t>
      </w:r>
      <w:bookmarkEnd w:id="89"/>
    </w:p>
    <w:p w14:paraId="1D9DFB68" w14:textId="50C279AE" w:rsidR="005E1545" w:rsidRDefault="13D4FDE3" w:rsidP="00A26602">
      <w:pPr>
        <w:rPr>
          <w:color w:val="000000" w:themeColor="text1"/>
        </w:rPr>
      </w:pPr>
      <w:r w:rsidRPr="00B41E95">
        <w:rPr>
          <w:color w:val="000000" w:themeColor="text1"/>
        </w:rPr>
        <w:t>The traceability matrix provides the overview of relationships between the system requirements, software requirements, test results and risk control measures within the 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101DB21C"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r w:rsidR="00884EFD">
        <w:rPr>
          <w:color w:val="000000" w:themeColor="text1"/>
        </w:rPr>
        <w:t>:</w:t>
      </w:r>
    </w:p>
    <w:p w14:paraId="7EDDF98F" w14:textId="76A76D6C" w:rsidR="00884EFD" w:rsidRPr="00884EFD" w:rsidRDefault="00884EFD" w:rsidP="00884EFD">
      <w:pPr>
        <w:pStyle w:val="ListParagraph"/>
        <w:numPr>
          <w:ilvl w:val="0"/>
          <w:numId w:val="39"/>
        </w:numPr>
        <w:rPr>
          <w:color w:val="000000" w:themeColor="text1"/>
        </w:rPr>
      </w:pPr>
      <w:r w:rsidRPr="00884EFD">
        <w:rPr>
          <w:color w:val="000000" w:themeColor="text1"/>
        </w:rPr>
        <w:t>Dascombat-6301-Traceability Matrix.xlsx</w:t>
      </w:r>
    </w:p>
    <w:p w14:paraId="0F36A2DB" w14:textId="031B9BB0" w:rsidR="00A26602" w:rsidRPr="00A26602" w:rsidRDefault="13D4FDE3" w:rsidP="004B683D">
      <w:pPr>
        <w:pStyle w:val="Heading1"/>
      </w:pPr>
      <w:bookmarkStart w:id="90" w:name="_Toc40350740"/>
      <w:bookmarkStart w:id="91" w:name="_Toc63865482"/>
      <w:bookmarkEnd w:id="90"/>
      <w:r>
        <w:t>Software Configuration List</w:t>
      </w:r>
      <w:bookmarkEnd w:id="91"/>
    </w:p>
    <w:p w14:paraId="062E4FCE" w14:textId="106486FF"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2EB932D2" w:rsidR="007D5C7F" w:rsidRPr="00FA2513" w:rsidRDefault="00C04AC5" w:rsidP="00BB7C61">
      <w:pPr>
        <w:rPr>
          <w:rFonts w:ascii="Courier New" w:eastAsia="Arial" w:hAnsi="Courier New" w:cs="Courier New"/>
          <w:bCs/>
          <w:color w:val="000000" w:themeColor="text1"/>
        </w:rPr>
      </w:pPr>
      <w:r>
        <w:rPr>
          <w:rFonts w:ascii="Courier New" w:eastAsia="Arial" w:hAnsi="Courier New" w:cs="Courier New"/>
          <w:bCs/>
          <w:color w:val="000000" w:themeColor="text1"/>
        </w:rPr>
        <w:t>180601-6302 Software Configuration List</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1646051E" w14:textId="5DE42FCF" w:rsidR="00C04AC5" w:rsidRDefault="00C04AC5" w:rsidP="00BB7C61">
      <w:pPr>
        <w:rPr>
          <w:rFonts w:eastAsia="Arial" w:cs="Arial"/>
          <w:bCs/>
          <w:color w:val="000000" w:themeColor="text1"/>
        </w:rPr>
      </w:pPr>
      <w:hyperlink r:id="rId14" w:history="1">
        <w:r w:rsidRPr="00C04AC5">
          <w:rPr>
            <w:rStyle w:val="Hyperlink"/>
            <w:rFonts w:eastAsia="Arial" w:cs="Arial"/>
            <w:bCs/>
          </w:rPr>
          <w:t>https://github.com/pamgene/dasco</w:t>
        </w:r>
        <w:r w:rsidRPr="00C04AC5">
          <w:rPr>
            <w:rStyle w:val="Hyperlink"/>
            <w:rFonts w:eastAsia="Arial" w:cs="Arial"/>
            <w:bCs/>
          </w:rPr>
          <w:t>m</w:t>
        </w:r>
        <w:r w:rsidRPr="00C04AC5">
          <w:rPr>
            <w:rStyle w:val="Hyperlink"/>
            <w:rFonts w:eastAsia="Arial" w:cs="Arial"/>
            <w:bCs/>
          </w:rPr>
          <w:t>m</w:t>
        </w:r>
        <w:r w:rsidRPr="00C04AC5">
          <w:rPr>
            <w:rStyle w:val="Hyperlink"/>
            <w:rFonts w:eastAsia="Arial" w:cs="Arial"/>
            <w:bCs/>
          </w:rPr>
          <w:t>o</w:t>
        </w:r>
        <w:r w:rsidRPr="00C04AC5">
          <w:rPr>
            <w:rStyle w:val="Hyperlink"/>
            <w:rFonts w:eastAsia="Arial" w:cs="Arial"/>
            <w:bCs/>
          </w:rPr>
          <w:t>n/tree/master/docs</w:t>
        </w:r>
      </w:hyperlink>
    </w:p>
    <w:p w14:paraId="5DC9C501" w14:textId="77777777" w:rsidR="00BB7C61" w:rsidRDefault="13D4FDE3" w:rsidP="004B683D">
      <w:pPr>
        <w:pStyle w:val="Heading1"/>
      </w:pPr>
      <w:bookmarkStart w:id="92" w:name="_Ref63864553"/>
      <w:bookmarkStart w:id="93" w:name="_Toc63865483"/>
      <w:r>
        <w:t>SOUP Configuration Items</w:t>
      </w:r>
      <w:bookmarkEnd w:id="92"/>
      <w:bookmarkEnd w:id="93"/>
    </w:p>
    <w:p w14:paraId="1146DBD2" w14:textId="1F906A85"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14C9C1DA" w:rsidR="05F235FF" w:rsidRPr="00FA2513" w:rsidRDefault="00C04AC5">
      <w:pPr>
        <w:rPr>
          <w:rFonts w:ascii="Courier New" w:eastAsia="Arial" w:hAnsi="Courier New" w:cs="Arial"/>
          <w:bCs/>
          <w:color w:val="000000" w:themeColor="text1"/>
        </w:rPr>
      </w:pPr>
      <w:r>
        <w:rPr>
          <w:rFonts w:ascii="Courier New" w:eastAsia="Arial" w:hAnsi="Courier New" w:cs="Arial"/>
          <w:bCs/>
          <w:color w:val="000000" w:themeColor="text1"/>
        </w:rPr>
        <w:t>180601-6303</w:t>
      </w:r>
      <w:r w:rsidR="00655C74" w:rsidRPr="00FA2513">
        <w:rPr>
          <w:rFonts w:ascii="Courier New" w:eastAsia="Arial" w:hAnsi="Courier New" w:cs="Arial"/>
          <w:bCs/>
          <w:color w:val="000000" w:themeColor="text1"/>
        </w:rPr>
        <w:t xml:space="preserve"> </w:t>
      </w:r>
      <w:r w:rsidR="00BC0434" w:rsidRPr="00FA2513">
        <w:rPr>
          <w:rFonts w:ascii="Courier New" w:eastAsia="Arial" w:hAnsi="Courier New" w:cs="Arial"/>
          <w:bCs/>
          <w:color w:val="000000" w:themeColor="text1"/>
        </w:rPr>
        <w:t>SOUP</w:t>
      </w:r>
      <w:r>
        <w:rPr>
          <w:rFonts w:ascii="Courier New" w:eastAsia="Arial" w:hAnsi="Courier New" w:cs="Arial"/>
          <w:bCs/>
          <w:color w:val="000000" w:themeColor="text1"/>
        </w:rPr>
        <w:t xml:space="preserve"> configuration items</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0F11AC16" w14:textId="455395B9" w:rsidR="00C04AC5" w:rsidRDefault="00C04AC5" w:rsidP="00C1684D">
      <w:pPr>
        <w:rPr>
          <w:rFonts w:eastAsia="Arial" w:cs="Arial"/>
          <w:bCs/>
          <w:color w:val="000000" w:themeColor="text1"/>
        </w:rPr>
      </w:pPr>
      <w:hyperlink r:id="rId15" w:history="1">
        <w:r w:rsidRPr="00C04AC5">
          <w:rPr>
            <w:rStyle w:val="Hyperlink"/>
            <w:rFonts w:eastAsia="Arial" w:cs="Arial"/>
            <w:bCs/>
          </w:rPr>
          <w:t>https://github.com/pamgene/dascommon/tree/master/docs</w:t>
        </w:r>
      </w:hyperlink>
    </w:p>
    <w:p w14:paraId="1E8296E2" w14:textId="790CAE53" w:rsidR="006E21CE" w:rsidRDefault="13D4FDE3" w:rsidP="004B683D">
      <w:pPr>
        <w:pStyle w:val="Heading1"/>
      </w:pPr>
      <w:bookmarkStart w:id="94" w:name="_Toc63865484"/>
      <w:r>
        <w:t>Softw</w:t>
      </w:r>
      <w:r w:rsidR="00B979D3">
        <w:t xml:space="preserve">are </w:t>
      </w:r>
      <w:r>
        <w:t>Testing Plan</w:t>
      </w:r>
      <w:bookmarkEnd w:id="94"/>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4F1E3B13" w14:textId="04E8168A" w:rsidR="003163BC" w:rsidRPr="00204C99" w:rsidRDefault="00204C99" w:rsidP="00204C99">
      <w:pPr>
        <w:rPr>
          <w:rFonts w:eastAsia="Arial" w:cs="Arial"/>
        </w:rPr>
      </w:pPr>
      <w:r>
        <w:rPr>
          <w:rFonts w:eastAsia="Arial" w:cs="Arial"/>
        </w:rPr>
        <w:t>The testing of DAS-COMBAT is performed at the unit test level. The integration and system t</w:t>
      </w:r>
      <w:r w:rsidR="00A2035D">
        <w:rPr>
          <w:rFonts w:eastAsia="Arial" w:cs="Arial"/>
        </w:rPr>
        <w:t>esting is considered not applicable, as this model is a resource for the DAS-NORMALIZE module, and will not be independently integrated with the DAS-PLATFORM. Integration and system testing of this module will be performed</w:t>
      </w:r>
      <w:r>
        <w:rPr>
          <w:rFonts w:eastAsia="Arial" w:cs="Arial"/>
        </w:rPr>
        <w:t xml:space="preserve"> in the context of the DAS-NORMALIZE module.</w:t>
      </w:r>
    </w:p>
    <w:p w14:paraId="5DC9C507" w14:textId="77777777" w:rsidR="00BB7C61" w:rsidRDefault="00BB7C61" w:rsidP="004B683D">
      <w:pPr>
        <w:pStyle w:val="Heading1"/>
      </w:pPr>
      <w:bookmarkStart w:id="95" w:name="_Toc63865485"/>
      <w:r w:rsidRPr="0C19D696">
        <w:t>Software risk management</w:t>
      </w:r>
      <w:bookmarkEnd w:id="95"/>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122877CD" w14:textId="77777777" w:rsidR="00BD41FD" w:rsidRDefault="00BD41FD" w:rsidP="00BD41FD">
      <w:pPr>
        <w:spacing w:before="0" w:after="0"/>
        <w:jc w:val="left"/>
      </w:pPr>
    </w:p>
    <w:p w14:paraId="4CE2DDC4" w14:textId="77777777" w:rsidR="00BD41FD" w:rsidRDefault="00BD41FD" w:rsidP="00BD41FD">
      <w:pPr>
        <w:spacing w:before="0" w:after="0"/>
        <w:jc w:val="left"/>
      </w:pPr>
      <w:r>
        <w:t>The specific implementation of the R-package DASCOMBAT will be done by implementing it in the DAS module DASNORMALIZE. Therefore, the risks associated with using it in the DAS process (e.g. risks associated with correctness of input data, correctness of settings etc.) are best handled in the risk analysis to be performed for DASNORMALIZE.</w:t>
      </w:r>
    </w:p>
    <w:p w14:paraId="7C51AF98" w14:textId="77777777" w:rsidR="00BD41FD" w:rsidRDefault="00BD41FD" w:rsidP="00BD41FD">
      <w:pPr>
        <w:spacing w:before="0" w:after="0"/>
        <w:jc w:val="left"/>
      </w:pPr>
    </w:p>
    <w:p w14:paraId="31330595" w14:textId="77777777" w:rsidR="00BD41FD" w:rsidRDefault="00BD41FD" w:rsidP="00BD41FD">
      <w:pPr>
        <w:spacing w:before="0" w:after="0"/>
        <w:jc w:val="left"/>
      </w:pPr>
      <w:r>
        <w:t>For DASCOMBAT a FMEA was performed focussing on correct implementation of the COMBAT methodology:</w:t>
      </w:r>
    </w:p>
    <w:p w14:paraId="3641E373" w14:textId="77777777" w:rsidR="00BD41FD" w:rsidRDefault="00BD41FD" w:rsidP="00BD41FD">
      <w:pPr>
        <w:spacing w:before="0" w:after="0"/>
        <w:jc w:val="left"/>
      </w:pPr>
    </w:p>
    <w:p w14:paraId="096D7AD5" w14:textId="77777777" w:rsidR="00BD41FD" w:rsidRDefault="00BD41FD" w:rsidP="00BD41FD">
      <w:pPr>
        <w:pStyle w:val="ListParagraph"/>
        <w:numPr>
          <w:ilvl w:val="0"/>
          <w:numId w:val="37"/>
        </w:numPr>
        <w:spacing w:before="0" w:after="0"/>
        <w:ind w:left="720"/>
        <w:jc w:val="left"/>
      </w:pPr>
      <w:r>
        <w:t>DASCOMBAT-FRM4503-FMEA sheet.xlsx</w:t>
      </w:r>
    </w:p>
    <w:p w14:paraId="033F5F27" w14:textId="77777777" w:rsidR="00BD41FD" w:rsidRDefault="00BD41FD" w:rsidP="00BD41FD">
      <w:pPr>
        <w:spacing w:before="0" w:after="0"/>
        <w:jc w:val="left"/>
      </w:pPr>
    </w:p>
    <w:p w14:paraId="77F8C556" w14:textId="07C0EA86" w:rsidR="003848FB" w:rsidRDefault="00BD41FD" w:rsidP="00BD41FD">
      <w:pPr>
        <w:spacing w:before="0" w:after="0"/>
        <w:jc w:val="left"/>
      </w:pPr>
      <w:r>
        <w:t>14 risks were identified which are addressed by software testing.</w:t>
      </w:r>
      <w:r w:rsidR="003848FB">
        <w:br w:type="page"/>
      </w:r>
    </w:p>
    <w:p w14:paraId="19B420B7" w14:textId="77777777" w:rsidR="00BB7C61" w:rsidRDefault="00BB7C61" w:rsidP="0032561E"/>
    <w:p w14:paraId="5ACBC038" w14:textId="1F9D2CA8" w:rsidR="005E1545" w:rsidRPr="005E1545" w:rsidRDefault="00BB7C61" w:rsidP="004B683D">
      <w:pPr>
        <w:pStyle w:val="Heading1"/>
      </w:pPr>
      <w:bookmarkStart w:id="96" w:name="_Ref23865931"/>
      <w:bookmarkStart w:id="97" w:name="_Ref24380211"/>
      <w:bookmarkStart w:id="98" w:name="_Toc63865486"/>
      <w:r w:rsidRPr="0C19D696">
        <w:t>Project deliverables</w:t>
      </w:r>
      <w:bookmarkEnd w:id="96"/>
      <w:bookmarkEnd w:id="97"/>
      <w:bookmarkEnd w:id="98"/>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719EB0E1" w:rsidR="00F84E09" w:rsidRDefault="00F84E09" w:rsidP="003848FB">
            <w:pPr>
              <w:rPr>
                <w:lang w:val="en-US"/>
              </w:rPr>
            </w:pPr>
            <w:r w:rsidRPr="003848FB">
              <w:rPr>
                <w:lang w:val="en-US"/>
              </w:rPr>
              <w:t>210227</w:t>
            </w:r>
            <w:r w:rsidR="00503831">
              <w:rPr>
                <w:lang w:val="en-US"/>
              </w:rPr>
              <w:t>RW200</w:t>
            </w:r>
            <w:r w:rsidR="003A189C">
              <w:rPr>
                <w:lang w:val="en-US"/>
              </w:rPr>
              <w:t>10</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7CFD83E2" w:rsidR="00664CE6" w:rsidRPr="00BA6F58" w:rsidRDefault="00204C99" w:rsidP="00296E3F">
            <w:pPr>
              <w:rPr>
                <w:lang w:val="en-US"/>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774462BE" w:rsidR="00F84E09" w:rsidRPr="00FA2513" w:rsidRDefault="00204C99" w:rsidP="00FA2513">
            <w:pPr>
              <w:rPr>
                <w:rFonts w:cs="Arial"/>
                <w:color w:val="000000" w:themeColor="text1"/>
              </w:rPr>
            </w:pPr>
            <w:r w:rsidRPr="00204C99">
              <w:rPr>
                <w:lang w:val="en-US"/>
              </w:rPr>
              <w:t>dascombat-6304-Software Requirements</w:t>
            </w: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6E16A832" w:rsidR="00664CE6" w:rsidRPr="00BA6F58" w:rsidRDefault="00204C99" w:rsidP="00296E3F">
            <w:pPr>
              <w:rPr>
                <w:lang w:val="en-US"/>
              </w:rPr>
            </w:pPr>
            <w:r w:rsidRPr="00204C99">
              <w:rPr>
                <w:lang w:val="en-US"/>
              </w:rPr>
              <w:t>dascombat-FRM4503-FMEA Sheet</w:t>
            </w: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74E3702A" w:rsidR="00F84E09" w:rsidRDefault="00204C99" w:rsidP="00296E3F">
            <w:pPr>
              <w:rPr>
                <w:lang w:val="en-US"/>
              </w:rPr>
            </w:pPr>
            <w:r>
              <w:rPr>
                <w:lang w:val="en-US"/>
              </w:rPr>
              <w:t>Not applicable</w:t>
            </w: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06C67374" w:rsidR="00F84E09" w:rsidRDefault="00204C99" w:rsidP="0089528E">
            <w:pPr>
              <w:rPr>
                <w:lang w:val="en-US"/>
              </w:rPr>
            </w:pPr>
            <w:r>
              <w:rPr>
                <w:lang w:val="en-US"/>
              </w:rPr>
              <w:t>Not applicable</w:t>
            </w:r>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99" w:name="_Toc63865487"/>
      <w:r w:rsidRPr="13D4FDE3">
        <w:rPr>
          <w:lang w:val="en-US"/>
        </w:rPr>
        <w:t>Commo</w:t>
      </w:r>
      <w:r w:rsidR="00D8196F">
        <w:rPr>
          <w:lang w:val="en-US"/>
        </w:rPr>
        <w:t>n Software Defects</w:t>
      </w:r>
      <w:bookmarkEnd w:id="99"/>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100" w:name="_Toc63865488"/>
      <w:bookmarkEnd w:id="83"/>
      <w:r>
        <w:t>Appendix</w:t>
      </w:r>
      <w:bookmarkEnd w:id="100"/>
    </w:p>
    <w:p w14:paraId="062A3D22" w14:textId="42943122" w:rsidR="0059089B" w:rsidRDefault="006E21CE" w:rsidP="006E21CE">
      <w:r>
        <w:t>NA</w:t>
      </w:r>
    </w:p>
    <w:p w14:paraId="4A2DAFE8" w14:textId="77777777" w:rsidR="006E21CE" w:rsidRDefault="006E21CE" w:rsidP="0059089B"/>
    <w:p w14:paraId="55C226DB" w14:textId="0A84BAFD" w:rsidR="0059089B" w:rsidRDefault="0059089B" w:rsidP="004B683D">
      <w:pPr>
        <w:pStyle w:val="Heading1"/>
      </w:pPr>
      <w:bookmarkStart w:id="101" w:name="_Toc63865489"/>
      <w:r>
        <w:t>References and related documents</w:t>
      </w:r>
      <w:bookmarkEnd w:id="101"/>
    </w:p>
    <w:p w14:paraId="194FE555" w14:textId="2889A30B" w:rsidR="003A189C" w:rsidRPr="003A189C" w:rsidRDefault="0059089B" w:rsidP="003A189C">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3A189C" w:rsidRPr="003A189C">
        <w:rPr>
          <w:rFonts w:cs="Arial"/>
          <w:noProof/>
        </w:rPr>
        <w:t>[1]</w:t>
      </w:r>
      <w:r w:rsidR="003A189C" w:rsidRPr="003A189C">
        <w:rPr>
          <w:rFonts w:cs="Arial"/>
          <w:noProof/>
        </w:rPr>
        <w:tab/>
        <w:t xml:space="preserve">W. E. Johnson, C. Li, and A. Rabinovic, “Adjusting batch effects in microarray expression data using empirical Bayes methods,” </w:t>
      </w:r>
      <w:r w:rsidR="003A189C" w:rsidRPr="003A189C">
        <w:rPr>
          <w:rFonts w:cs="Arial"/>
          <w:i/>
          <w:iCs/>
          <w:noProof/>
        </w:rPr>
        <w:t>Biostatistics</w:t>
      </w:r>
      <w:r w:rsidR="003A189C" w:rsidRPr="003A189C">
        <w:rPr>
          <w:rFonts w:cs="Arial"/>
          <w:noProof/>
        </w:rPr>
        <w:t>, vol. 8, no. 1, pp. 118–127, Jan. 2007.</w:t>
      </w:r>
    </w:p>
    <w:p w14:paraId="291DBC2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[2]</w:t>
      </w:r>
      <w:r w:rsidRPr="003A189C">
        <w:rPr>
          <w:rFonts w:cs="Arial"/>
          <w:noProof/>
        </w:rPr>
        <w:tab/>
        <w:t xml:space="preserve">Y. Zhang, D. F. Jenkins, S. Manimaran, and W. E. Johnson, “Alternative empirical Bayes models for adjusting for batch effects in genomic studies,” </w:t>
      </w:r>
      <w:r w:rsidRPr="003A189C">
        <w:rPr>
          <w:rFonts w:cs="Arial"/>
          <w:i/>
          <w:iCs/>
          <w:noProof/>
        </w:rPr>
        <w:t>BMC Bioinformatics</w:t>
      </w:r>
      <w:r w:rsidRPr="003A189C">
        <w:rPr>
          <w:rFonts w:cs="Arial"/>
          <w:noProof/>
        </w:rPr>
        <w:t>, vol. 19, no. 1, p. 262, Jul. 2018.</w:t>
      </w:r>
    </w:p>
    <w:p w14:paraId="74C9036E" w14:textId="77777777" w:rsidR="003A189C" w:rsidRPr="003A189C" w:rsidRDefault="003A189C" w:rsidP="003A189C">
      <w:pPr>
        <w:widowControl w:val="0"/>
        <w:autoSpaceDE w:val="0"/>
        <w:autoSpaceDN w:val="0"/>
        <w:adjustRightInd w:val="0"/>
        <w:ind w:left="640" w:hanging="640"/>
        <w:rPr>
          <w:rFonts w:cs="Arial"/>
          <w:noProof/>
        </w:rPr>
      </w:pPr>
      <w:r w:rsidRPr="003A189C">
        <w:rPr>
          <w:rFonts w:cs="Arial"/>
          <w:noProof/>
        </w:rPr>
        <w:t>[3]</w:t>
      </w:r>
      <w:r w:rsidRPr="003A189C">
        <w:rPr>
          <w:rFonts w:cs="Arial"/>
          <w:noProof/>
        </w:rPr>
        <w:tab/>
        <w:t>PamGene International, “210228RW19030 Development and verification of the use of reference samples in teh DAS lab,” 2019.</w:t>
      </w:r>
    </w:p>
    <w:p w14:paraId="5E95812E" w14:textId="63EE27B8" w:rsidR="00CE5331" w:rsidRDefault="003A189C" w:rsidP="003A189C">
      <w:pPr>
        <w:widowControl w:val="0"/>
        <w:autoSpaceDE w:val="0"/>
        <w:autoSpaceDN w:val="0"/>
        <w:adjustRightInd w:val="0"/>
        <w:ind w:left="640" w:hanging="640"/>
        <w:rPr>
          <w:rFonts w:cs="Arial"/>
          <w:noProof/>
        </w:rPr>
      </w:pPr>
      <w:r w:rsidRPr="003A189C">
        <w:rPr>
          <w:rFonts w:cs="Arial"/>
          <w:noProof/>
        </w:rPr>
        <w:t>[4]</w:t>
      </w:r>
      <w:r w:rsidRPr="003A189C">
        <w:rPr>
          <w:rFonts w:cs="Arial"/>
          <w:noProof/>
        </w:rPr>
        <w:tab/>
        <w:t>PamGene International, “210228RW19031 METHOD clinical calibration experimental report,” 2019.</w:t>
      </w:r>
    </w:p>
    <w:p w14:paraId="4276A206" w14:textId="77777777" w:rsidR="00CE5331" w:rsidRDefault="00CE5331">
      <w:pPr>
        <w:spacing w:before="0" w:after="0"/>
        <w:jc w:val="left"/>
        <w:rPr>
          <w:rFonts w:cs="Arial"/>
          <w:noProof/>
        </w:rPr>
      </w:pPr>
      <w:r>
        <w:rPr>
          <w:rFonts w:cs="Arial"/>
          <w:noProof/>
        </w:rPr>
        <w:br w:type="page"/>
      </w:r>
    </w:p>
    <w:p w14:paraId="6FE94AF9" w14:textId="77777777" w:rsidR="003A189C" w:rsidRPr="003A189C" w:rsidRDefault="003A189C" w:rsidP="003A189C">
      <w:pPr>
        <w:widowControl w:val="0"/>
        <w:autoSpaceDE w:val="0"/>
        <w:autoSpaceDN w:val="0"/>
        <w:adjustRightInd w:val="0"/>
        <w:ind w:left="640" w:hanging="640"/>
        <w:rPr>
          <w:rFonts w:cs="Arial"/>
          <w:noProof/>
        </w:rPr>
      </w:pPr>
    </w:p>
    <w:p w14:paraId="4B39E4E5" w14:textId="4C46CA6C" w:rsidR="007E086A" w:rsidRPr="0059089B" w:rsidRDefault="0059089B" w:rsidP="00CE5331">
      <w:pPr>
        <w:pStyle w:val="Heading1"/>
      </w:pPr>
      <w:r>
        <w:fldChar w:fldCharType="end"/>
      </w:r>
      <w:bookmarkStart w:id="102" w:name="_Toc63865490"/>
      <w:r w:rsidR="007E086A" w:rsidRPr="0059089B">
        <w:t>Signatures and approval</w:t>
      </w:r>
      <w:bookmarkEnd w:id="102"/>
    </w:p>
    <w:p w14:paraId="070EF79E" w14:textId="77777777" w:rsidR="007E086A" w:rsidRPr="00DC2034" w:rsidRDefault="007E086A" w:rsidP="007E086A">
      <w:pPr>
        <w:tabs>
          <w:tab w:val="left" w:pos="357"/>
          <w:tab w:val="left" w:pos="907"/>
          <w:tab w:val="left" w:pos="1588"/>
        </w:tabs>
        <w:rPr>
          <w:lang w:val="en-US"/>
        </w:rPr>
      </w:pPr>
      <w:r w:rsidRPr="7604E799">
        <w:rPr>
          <w:lang w:val="en-US"/>
        </w:rPr>
        <w:t>The signatures in the table below ensure that all items in this Software Development Planning are</w:t>
      </w:r>
      <w:r>
        <w:rPr>
          <w:lang w:val="en-US"/>
        </w:rPr>
        <w:t xml:space="preserve"> accepted by </w:t>
      </w:r>
      <w:proofErr w:type="spellStart"/>
      <w:r w:rsidRPr="00001C4E">
        <w:t>PamGene</w:t>
      </w:r>
      <w:proofErr w:type="spellEnd"/>
      <w:r w:rsidRPr="00001C4E">
        <w:t xml:space="preserve">, Den Bosch, Netherlands. </w:t>
      </w:r>
      <w:proofErr w:type="spellStart"/>
      <w:r w:rsidRPr="00001C4E">
        <w:t>PamGene</w:t>
      </w:r>
      <w:proofErr w:type="spellEnd"/>
      <w:r w:rsidRPr="7604E799">
        <w:rPr>
          <w:color w:val="0070C0"/>
          <w:lang w:val="en-US"/>
        </w:rPr>
        <w:t xml:space="preserve"> </w:t>
      </w:r>
      <w:r w:rsidRPr="7604E799">
        <w:rPr>
          <w:lang w:val="en-US"/>
        </w:rPr>
        <w:t>is responsible for the review and approval of this Software Development Planning.</w:t>
      </w:r>
    </w:p>
    <w:p w14:paraId="643E1461" w14:textId="77777777"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E424D5">
        <w:trPr>
          <w:trHeight w:val="786"/>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E424D5">
        <w:trPr>
          <w:trHeight w:val="975"/>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E424D5">
        <w:trPr>
          <w:trHeight w:val="984"/>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77777777" w:rsidR="00004F2C" w:rsidRPr="00BB28ED" w:rsidRDefault="00004F2C" w:rsidP="002B3CF8">
            <w:pPr>
              <w:rPr>
                <w:sz w:val="20"/>
                <w:szCs w:val="20"/>
              </w:rPr>
            </w:pPr>
            <w:r>
              <w:rPr>
                <w:sz w:val="20"/>
                <w:szCs w:val="20"/>
              </w:rPr>
              <w:t>QARA manager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103" w:name="_Toc63865491"/>
      <w:r>
        <w:t>History</w:t>
      </w:r>
      <w:bookmarkEnd w:id="103"/>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893DA" w14:textId="77777777" w:rsidR="00DF22DF" w:rsidRDefault="00DF22DF">
      <w:r>
        <w:separator/>
      </w:r>
    </w:p>
  </w:endnote>
  <w:endnote w:type="continuationSeparator" w:id="0">
    <w:p w14:paraId="5E7620EF" w14:textId="77777777" w:rsidR="00DF22DF" w:rsidRDefault="00DF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3642C3" w:rsidRDefault="0036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3642C3" w:rsidRDefault="003642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95F5C2F" w:rsidR="003642C3" w:rsidRDefault="003642C3"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210227RW20010 Software Development Plan DAS-COMBAT.docx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C0302B">
      <w:rPr>
        <w:rStyle w:val="PageNumber"/>
        <w:noProof/>
        <w:sz w:val="18"/>
        <w:szCs w:val="18"/>
      </w:rPr>
      <w:t>9</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C0302B">
      <w:rPr>
        <w:rStyle w:val="PageNumber"/>
        <w:noProof/>
        <w:sz w:val="18"/>
        <w:szCs w:val="18"/>
      </w:rPr>
      <w:t>11</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3642C3" w:rsidRPr="00440D92" w:rsidRDefault="003642C3">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3642C3" w:rsidRPr="00440D92" w:rsidRDefault="003642C3">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3642C3" w:rsidRPr="00440D92" w:rsidRDefault="003642C3">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F78EE" w14:textId="77777777" w:rsidR="00DF22DF" w:rsidRDefault="00DF22DF">
      <w:r>
        <w:separator/>
      </w:r>
    </w:p>
  </w:footnote>
  <w:footnote w:type="continuationSeparator" w:id="0">
    <w:p w14:paraId="14A658EC" w14:textId="77777777" w:rsidR="00DF22DF" w:rsidRDefault="00DF22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3642C3" w:rsidRPr="00284DDA" w:rsidRDefault="003642C3"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3642C3" w:rsidRPr="00D26073" w14:paraId="5DC9C56A" w14:textId="77777777" w:rsidTr="13D4FDE3">
      <w:trPr>
        <w:cantSplit/>
        <w:trHeight w:val="180"/>
        <w:tblHeader/>
      </w:trPr>
      <w:tc>
        <w:tcPr>
          <w:tcW w:w="2263" w:type="dxa"/>
          <w:vMerge w:val="restart"/>
          <w:shd w:val="clear" w:color="auto" w:fill="auto"/>
        </w:tcPr>
        <w:p w14:paraId="5DC9C566" w14:textId="77777777" w:rsidR="003642C3" w:rsidRPr="00D26073" w:rsidRDefault="003642C3"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nl-NL"/>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3642C3" w:rsidRPr="00081984" w:rsidRDefault="003642C3"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3642C3" w:rsidRPr="00D26073" w:rsidRDefault="003642C3"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5AEA4605" w:rsidR="003642C3" w:rsidRPr="002267F3" w:rsidRDefault="003642C3"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210227RW20010</w:t>
          </w:r>
        </w:p>
      </w:tc>
    </w:tr>
    <w:tr w:rsidR="003642C3" w:rsidRPr="00D26073" w14:paraId="5DC9C56F" w14:textId="77777777" w:rsidTr="13D4FDE3">
      <w:trPr>
        <w:cantSplit/>
        <w:trHeight w:val="180"/>
        <w:tblHeader/>
      </w:trPr>
      <w:tc>
        <w:tcPr>
          <w:tcW w:w="2263" w:type="dxa"/>
          <w:vMerge/>
          <w:shd w:val="clear" w:color="auto" w:fill="auto"/>
        </w:tcPr>
        <w:p w14:paraId="5DC9C56B" w14:textId="77777777" w:rsidR="003642C3" w:rsidRPr="00D26073" w:rsidRDefault="003642C3"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A4CFCBC" w:rsidR="003642C3" w:rsidRPr="00081984" w:rsidRDefault="003642C3"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Draft</w:t>
          </w:r>
        </w:p>
      </w:tc>
    </w:tr>
    <w:tr w:rsidR="003642C3" w:rsidRPr="00D26073" w14:paraId="5DC9C574" w14:textId="77777777" w:rsidTr="13D4FDE3">
      <w:trPr>
        <w:cantSplit/>
        <w:trHeight w:val="113"/>
        <w:tblHeader/>
      </w:trPr>
      <w:tc>
        <w:tcPr>
          <w:tcW w:w="2263" w:type="dxa"/>
          <w:vMerge/>
          <w:shd w:val="clear" w:color="auto" w:fill="auto"/>
        </w:tcPr>
        <w:p w14:paraId="5DC9C570"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3642C3" w:rsidRPr="002267F3" w:rsidRDefault="003642C3"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3642C3" w:rsidRPr="00D26073" w14:paraId="5DC9C579" w14:textId="77777777" w:rsidTr="13D4FDE3">
      <w:trPr>
        <w:cantSplit/>
        <w:trHeight w:val="113"/>
        <w:tblHeader/>
      </w:trPr>
      <w:tc>
        <w:tcPr>
          <w:tcW w:w="2263" w:type="dxa"/>
          <w:vMerge/>
          <w:shd w:val="clear" w:color="auto" w:fill="auto"/>
        </w:tcPr>
        <w:p w14:paraId="5DC9C575"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3642C3" w:rsidRPr="00D26073" w:rsidRDefault="003642C3"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3642C3" w:rsidRPr="00D26073" w:rsidRDefault="003642C3"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688D2207" w:rsidR="003642C3" w:rsidRPr="004B7CBB" w:rsidRDefault="003642C3" w:rsidP="00980738">
          <w:pPr>
            <w:tabs>
              <w:tab w:val="center" w:pos="4536"/>
              <w:tab w:val="right" w:pos="9072"/>
            </w:tabs>
            <w:spacing w:before="40" w:after="40"/>
            <w:jc w:val="left"/>
            <w:rPr>
              <w:rFonts w:eastAsia="Calibri" w:cs="Arial"/>
              <w:color w:val="A6A6A6"/>
              <w:sz w:val="16"/>
              <w:szCs w:val="22"/>
              <w:lang w:val="nl-NL" w:eastAsia="en-US"/>
            </w:rPr>
          </w:pPr>
          <w:r>
            <w:rPr>
              <w:rFonts w:eastAsia="Calibri" w:cs="Arial"/>
              <w:color w:val="A6A6A6"/>
              <w:sz w:val="16"/>
              <w:szCs w:val="22"/>
              <w:lang w:val="nl-NL" w:eastAsia="en-US"/>
            </w:rPr>
            <w:t>31-Oct-2020</w:t>
          </w:r>
        </w:p>
      </w:tc>
    </w:tr>
  </w:tbl>
  <w:p w14:paraId="5DC9C57A" w14:textId="77777777" w:rsidR="003642C3" w:rsidRPr="00647736" w:rsidRDefault="003642C3"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3642C3"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3642C3" w:rsidRDefault="003642C3">
          <w:pPr>
            <w:pStyle w:val="Header"/>
            <w:rPr>
              <w:b/>
              <w:bCs/>
            </w:rPr>
          </w:pPr>
          <w:r>
            <w:rPr>
              <w:b/>
              <w:bCs/>
              <w:noProof/>
              <w:lang w:val="nl-NL"/>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3642C3" w:rsidRDefault="003642C3">
          <w:pPr>
            <w:pStyle w:val="Header"/>
            <w:jc w:val="center"/>
            <w:rPr>
              <w:b/>
              <w:bCs/>
              <w:sz w:val="24"/>
            </w:rPr>
          </w:pPr>
          <w:proofErr w:type="spellStart"/>
          <w:r w:rsidRPr="7604E799">
            <w:rPr>
              <w:b/>
              <w:bCs/>
              <w:sz w:val="24"/>
            </w:rPr>
            <w:t>Ontwerp</w:t>
          </w:r>
          <w:proofErr w:type="spellEnd"/>
          <w:r w:rsidRPr="7604E799">
            <w:rPr>
              <w:b/>
              <w:bCs/>
              <w:sz w:val="24"/>
            </w:rPr>
            <w:t xml:space="preserve"> </w:t>
          </w:r>
          <w:proofErr w:type="spellStart"/>
          <w:r w:rsidRPr="7604E799">
            <w:rPr>
              <w:b/>
              <w:bCs/>
              <w:sz w:val="24"/>
            </w:rPr>
            <w:t>en</w:t>
          </w:r>
          <w:proofErr w:type="spellEnd"/>
          <w:r w:rsidRPr="7604E799">
            <w:rPr>
              <w:b/>
              <w:bCs/>
              <w:sz w:val="24"/>
            </w:rPr>
            <w:t xml:space="preserve"> Design Reviews</w:t>
          </w:r>
        </w:p>
      </w:tc>
      <w:tc>
        <w:tcPr>
          <w:tcW w:w="1760" w:type="dxa"/>
          <w:vAlign w:val="center"/>
        </w:tcPr>
        <w:p w14:paraId="5DC9C580" w14:textId="77777777" w:rsidR="003642C3" w:rsidRDefault="003642C3">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3642C3" w:rsidRDefault="003642C3">
          <w:pPr>
            <w:pStyle w:val="Header"/>
            <w:jc w:val="right"/>
            <w:rPr>
              <w:bCs/>
              <w:sz w:val="18"/>
              <w:szCs w:val="18"/>
            </w:rPr>
          </w:pPr>
          <w:r w:rsidRPr="7604E799">
            <w:rPr>
              <w:sz w:val="18"/>
              <w:szCs w:val="18"/>
            </w:rPr>
            <w:t>22-06-2004</w:t>
          </w:r>
        </w:p>
      </w:tc>
    </w:tr>
    <w:tr w:rsidR="003642C3"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3642C3" w:rsidRDefault="003642C3">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3642C3" w:rsidRDefault="003642C3">
          <w:pPr>
            <w:pStyle w:val="Header"/>
            <w:jc w:val="center"/>
            <w:rPr>
              <w:b/>
              <w:bCs/>
              <w:sz w:val="24"/>
            </w:rPr>
          </w:pPr>
          <w:r w:rsidRPr="13D4FDE3">
            <w:rPr>
              <w:b/>
              <w:bCs/>
              <w:sz w:val="24"/>
            </w:rPr>
            <w:t>BP-026-3</w:t>
          </w:r>
        </w:p>
      </w:tc>
      <w:tc>
        <w:tcPr>
          <w:tcW w:w="1760" w:type="dxa"/>
          <w:vAlign w:val="center"/>
        </w:tcPr>
        <w:p w14:paraId="5DC9C585" w14:textId="77777777" w:rsidR="003642C3" w:rsidRDefault="003642C3">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3642C3" w:rsidRDefault="003642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F03F8"/>
    <w:multiLevelType w:val="hybridMultilevel"/>
    <w:tmpl w:val="FC8E6E32"/>
    <w:lvl w:ilvl="0" w:tplc="04130001">
      <w:start w:val="1"/>
      <w:numFmt w:val="bullet"/>
      <w:lvlText w:val=""/>
      <w:lvlJc w:val="left"/>
      <w:pPr>
        <w:ind w:left="3720" w:hanging="360"/>
      </w:pPr>
      <w:rPr>
        <w:rFonts w:ascii="Symbol" w:hAnsi="Symbol" w:hint="default"/>
      </w:rPr>
    </w:lvl>
    <w:lvl w:ilvl="1" w:tplc="04130003" w:tentative="1">
      <w:start w:val="1"/>
      <w:numFmt w:val="bullet"/>
      <w:lvlText w:val="o"/>
      <w:lvlJc w:val="left"/>
      <w:pPr>
        <w:ind w:left="4440" w:hanging="360"/>
      </w:pPr>
      <w:rPr>
        <w:rFonts w:ascii="Courier New" w:hAnsi="Courier New" w:cs="Courier New" w:hint="default"/>
      </w:rPr>
    </w:lvl>
    <w:lvl w:ilvl="2" w:tplc="04130005" w:tentative="1">
      <w:start w:val="1"/>
      <w:numFmt w:val="bullet"/>
      <w:lvlText w:val=""/>
      <w:lvlJc w:val="left"/>
      <w:pPr>
        <w:ind w:left="5160" w:hanging="360"/>
      </w:pPr>
      <w:rPr>
        <w:rFonts w:ascii="Wingdings" w:hAnsi="Wingdings" w:hint="default"/>
      </w:rPr>
    </w:lvl>
    <w:lvl w:ilvl="3" w:tplc="04130001" w:tentative="1">
      <w:start w:val="1"/>
      <w:numFmt w:val="bullet"/>
      <w:lvlText w:val=""/>
      <w:lvlJc w:val="left"/>
      <w:pPr>
        <w:ind w:left="5880" w:hanging="360"/>
      </w:pPr>
      <w:rPr>
        <w:rFonts w:ascii="Symbol" w:hAnsi="Symbol" w:hint="default"/>
      </w:rPr>
    </w:lvl>
    <w:lvl w:ilvl="4" w:tplc="04130003" w:tentative="1">
      <w:start w:val="1"/>
      <w:numFmt w:val="bullet"/>
      <w:lvlText w:val="o"/>
      <w:lvlJc w:val="left"/>
      <w:pPr>
        <w:ind w:left="6600" w:hanging="360"/>
      </w:pPr>
      <w:rPr>
        <w:rFonts w:ascii="Courier New" w:hAnsi="Courier New" w:cs="Courier New" w:hint="default"/>
      </w:rPr>
    </w:lvl>
    <w:lvl w:ilvl="5" w:tplc="04130005" w:tentative="1">
      <w:start w:val="1"/>
      <w:numFmt w:val="bullet"/>
      <w:lvlText w:val=""/>
      <w:lvlJc w:val="left"/>
      <w:pPr>
        <w:ind w:left="7320" w:hanging="360"/>
      </w:pPr>
      <w:rPr>
        <w:rFonts w:ascii="Wingdings" w:hAnsi="Wingdings" w:hint="default"/>
      </w:rPr>
    </w:lvl>
    <w:lvl w:ilvl="6" w:tplc="04130001" w:tentative="1">
      <w:start w:val="1"/>
      <w:numFmt w:val="bullet"/>
      <w:lvlText w:val=""/>
      <w:lvlJc w:val="left"/>
      <w:pPr>
        <w:ind w:left="8040" w:hanging="360"/>
      </w:pPr>
      <w:rPr>
        <w:rFonts w:ascii="Symbol" w:hAnsi="Symbol" w:hint="default"/>
      </w:rPr>
    </w:lvl>
    <w:lvl w:ilvl="7" w:tplc="04130003" w:tentative="1">
      <w:start w:val="1"/>
      <w:numFmt w:val="bullet"/>
      <w:lvlText w:val="o"/>
      <w:lvlJc w:val="left"/>
      <w:pPr>
        <w:ind w:left="8760" w:hanging="360"/>
      </w:pPr>
      <w:rPr>
        <w:rFonts w:ascii="Courier New" w:hAnsi="Courier New" w:cs="Courier New" w:hint="default"/>
      </w:rPr>
    </w:lvl>
    <w:lvl w:ilvl="8" w:tplc="04130005" w:tentative="1">
      <w:start w:val="1"/>
      <w:numFmt w:val="bullet"/>
      <w:lvlText w:val=""/>
      <w:lvlJc w:val="left"/>
      <w:pPr>
        <w:ind w:left="9480" w:hanging="360"/>
      </w:pPr>
      <w:rPr>
        <w:rFonts w:ascii="Wingdings" w:hAnsi="Wingdings" w:hint="default"/>
      </w:rPr>
    </w:lvl>
  </w:abstractNum>
  <w:abstractNum w:abstractNumId="6">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6">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1">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5">
    <w:nsid w:val="5481238C"/>
    <w:multiLevelType w:val="hybridMultilevel"/>
    <w:tmpl w:val="DFE61A1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6">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E4557CC"/>
    <w:multiLevelType w:val="hybridMultilevel"/>
    <w:tmpl w:val="EE32A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2">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712C6828"/>
    <w:multiLevelType w:val="hybridMultilevel"/>
    <w:tmpl w:val="2748714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5">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774E4D4F"/>
    <w:multiLevelType w:val="hybridMultilevel"/>
    <w:tmpl w:val="0B5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21"/>
  </w:num>
  <w:num w:numId="4">
    <w:abstractNumId w:val="30"/>
  </w:num>
  <w:num w:numId="5">
    <w:abstractNumId w:val="11"/>
  </w:num>
  <w:num w:numId="6">
    <w:abstractNumId w:val="16"/>
  </w:num>
  <w:num w:numId="7">
    <w:abstractNumId w:val="8"/>
  </w:num>
  <w:num w:numId="8">
    <w:abstractNumId w:val="37"/>
  </w:num>
  <w:num w:numId="9">
    <w:abstractNumId w:val="35"/>
  </w:num>
  <w:num w:numId="10">
    <w:abstractNumId w:val="14"/>
  </w:num>
  <w:num w:numId="11">
    <w:abstractNumId w:val="12"/>
  </w:num>
  <w:num w:numId="12">
    <w:abstractNumId w:val="6"/>
  </w:num>
  <w:num w:numId="13">
    <w:abstractNumId w:val="18"/>
  </w:num>
  <w:num w:numId="14">
    <w:abstractNumId w:val="23"/>
  </w:num>
  <w:num w:numId="15">
    <w:abstractNumId w:val="4"/>
  </w:num>
  <w:num w:numId="16">
    <w:abstractNumId w:val="10"/>
  </w:num>
  <w:num w:numId="17">
    <w:abstractNumId w:val="17"/>
  </w:num>
  <w:num w:numId="18">
    <w:abstractNumId w:val="33"/>
  </w:num>
  <w:num w:numId="19">
    <w:abstractNumId w:val="32"/>
  </w:num>
  <w:num w:numId="20">
    <w:abstractNumId w:val="21"/>
    <w:lvlOverride w:ilvl="0">
      <w:startOverride w:val="17"/>
    </w:lvlOverride>
  </w:num>
  <w:num w:numId="21">
    <w:abstractNumId w:val="2"/>
  </w:num>
  <w:num w:numId="22">
    <w:abstractNumId w:val="1"/>
  </w:num>
  <w:num w:numId="23">
    <w:abstractNumId w:val="0"/>
  </w:num>
  <w:num w:numId="24">
    <w:abstractNumId w:val="27"/>
  </w:num>
  <w:num w:numId="25">
    <w:abstractNumId w:val="22"/>
  </w:num>
  <w:num w:numId="26">
    <w:abstractNumId w:val="19"/>
  </w:num>
  <w:num w:numId="27">
    <w:abstractNumId w:val="9"/>
  </w:num>
  <w:num w:numId="28">
    <w:abstractNumId w:val="29"/>
  </w:num>
  <w:num w:numId="29">
    <w:abstractNumId w:val="7"/>
  </w:num>
  <w:num w:numId="30">
    <w:abstractNumId w:val="36"/>
  </w:num>
  <w:num w:numId="31">
    <w:abstractNumId w:val="24"/>
  </w:num>
  <w:num w:numId="32">
    <w:abstractNumId w:val="13"/>
  </w:num>
  <w:num w:numId="33">
    <w:abstractNumId w:val="15"/>
  </w:num>
  <w:num w:numId="34">
    <w:abstractNumId w:val="31"/>
  </w:num>
  <w:num w:numId="35">
    <w:abstractNumId w:val="26"/>
  </w:num>
  <w:num w:numId="36">
    <w:abstractNumId w:val="5"/>
  </w:num>
  <w:num w:numId="37">
    <w:abstractNumId w:val="34"/>
  </w:num>
  <w:num w:numId="38">
    <w:abstractNumId w:val="25"/>
  </w:num>
  <w:num w:numId="39">
    <w:abstractNumId w:val="28"/>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0982"/>
    <w:rsid w:val="00071454"/>
    <w:rsid w:val="00081984"/>
    <w:rsid w:val="00090F10"/>
    <w:rsid w:val="000944B0"/>
    <w:rsid w:val="00096C0E"/>
    <w:rsid w:val="00096D95"/>
    <w:rsid w:val="000A545D"/>
    <w:rsid w:val="000B0F16"/>
    <w:rsid w:val="000C10E5"/>
    <w:rsid w:val="000D0FA2"/>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9366B"/>
    <w:rsid w:val="001B78A9"/>
    <w:rsid w:val="001D5037"/>
    <w:rsid w:val="001D7C8D"/>
    <w:rsid w:val="001E3BA2"/>
    <w:rsid w:val="0020374B"/>
    <w:rsid w:val="00203CF1"/>
    <w:rsid w:val="00204C99"/>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67BCF"/>
    <w:rsid w:val="0027572C"/>
    <w:rsid w:val="00275B09"/>
    <w:rsid w:val="00276E92"/>
    <w:rsid w:val="002817E7"/>
    <w:rsid w:val="00284BFD"/>
    <w:rsid w:val="00284DDA"/>
    <w:rsid w:val="0029005C"/>
    <w:rsid w:val="002915B9"/>
    <w:rsid w:val="002964F8"/>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642C3"/>
    <w:rsid w:val="003703B2"/>
    <w:rsid w:val="003734F8"/>
    <w:rsid w:val="003848FB"/>
    <w:rsid w:val="003A189C"/>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44A9"/>
    <w:rsid w:val="00546407"/>
    <w:rsid w:val="00550F78"/>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84EFD"/>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689"/>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035D"/>
    <w:rsid w:val="00A24A9C"/>
    <w:rsid w:val="00A26602"/>
    <w:rsid w:val="00A369D0"/>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B035E"/>
    <w:rsid w:val="00BB2065"/>
    <w:rsid w:val="00BB28ED"/>
    <w:rsid w:val="00BB6558"/>
    <w:rsid w:val="00BB7C61"/>
    <w:rsid w:val="00BC01FE"/>
    <w:rsid w:val="00BC0434"/>
    <w:rsid w:val="00BC313F"/>
    <w:rsid w:val="00BC539A"/>
    <w:rsid w:val="00BD41FD"/>
    <w:rsid w:val="00BE7FE4"/>
    <w:rsid w:val="00BF0FAE"/>
    <w:rsid w:val="00BF4B7C"/>
    <w:rsid w:val="00C024DA"/>
    <w:rsid w:val="00C0302B"/>
    <w:rsid w:val="00C04AC5"/>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331"/>
    <w:rsid w:val="00CE5FD2"/>
    <w:rsid w:val="00CE76CE"/>
    <w:rsid w:val="00CF30B3"/>
    <w:rsid w:val="00CF7F03"/>
    <w:rsid w:val="00D009F0"/>
    <w:rsid w:val="00D035DD"/>
    <w:rsid w:val="00D15C05"/>
    <w:rsid w:val="00D16865"/>
    <w:rsid w:val="00D178C1"/>
    <w:rsid w:val="00D24784"/>
    <w:rsid w:val="00D26073"/>
    <w:rsid w:val="00D2653A"/>
    <w:rsid w:val="00D32764"/>
    <w:rsid w:val="00D376E2"/>
    <w:rsid w:val="00D4182A"/>
    <w:rsid w:val="00D44458"/>
    <w:rsid w:val="00D470E8"/>
    <w:rsid w:val="00D542B3"/>
    <w:rsid w:val="00D62775"/>
    <w:rsid w:val="00D661D8"/>
    <w:rsid w:val="00D736C7"/>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DF22DF"/>
    <w:rsid w:val="00E0018B"/>
    <w:rsid w:val="00E013D2"/>
    <w:rsid w:val="00E022CA"/>
    <w:rsid w:val="00E06B22"/>
    <w:rsid w:val="00E1624D"/>
    <w:rsid w:val="00E201CA"/>
    <w:rsid w:val="00E248B5"/>
    <w:rsid w:val="00E25D12"/>
    <w:rsid w:val="00E40BC1"/>
    <w:rsid w:val="00E424D5"/>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5A31"/>
    <w:rsid w:val="00EF6EFF"/>
    <w:rsid w:val="00F02E8A"/>
    <w:rsid w:val="00F177E2"/>
    <w:rsid w:val="00F22F97"/>
    <w:rsid w:val="00F23530"/>
    <w:rsid w:val="00F24B9D"/>
    <w:rsid w:val="00F44804"/>
    <w:rsid w:val="00F54630"/>
    <w:rsid w:val="00F56168"/>
    <w:rsid w:val="00F57D88"/>
    <w:rsid w:val="00F64E60"/>
    <w:rsid w:val="00F67DA8"/>
    <w:rsid w:val="00F739A6"/>
    <w:rsid w:val="00F75550"/>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 w:type="character" w:styleId="FollowedHyperlink">
    <w:name w:val="FollowedHyperlink"/>
    <w:basedOn w:val="DefaultParagraphFont"/>
    <w:semiHidden/>
    <w:unhideWhenUsed/>
    <w:rsid w:val="00884EF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 w:type="character" w:styleId="FollowedHyperlink">
    <w:name w:val="FollowedHyperlink"/>
    <w:basedOn w:val="DefaultParagraphFont"/>
    <w:semiHidden/>
    <w:unhideWhenUsed/>
    <w:rsid w:val="00884E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uri=CELEX:01993L0042-20071011&amp;locale=en" TargetMode="External"/><Relationship Id="rId18" Type="http://schemas.openxmlformats.org/officeDocument/2006/relationships/footer" Target="footer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eur-lex.europa.eu/legal-content/EN/TXT/?uri=CELEX:32017R0745&amp;locale=en"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pamgene/dascommon/tree/master/docs"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amgene/dascommon/tree/master/docs" TargetMode="External"/><Relationship Id="rId22" Type="http://schemas.openxmlformats.org/officeDocument/2006/relationships/theme" Target="theme/theme1.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4.xml><?xml version="1.0" encoding="utf-8"?>
<ds:datastoreItem xmlns:ds="http://schemas.openxmlformats.org/officeDocument/2006/customXml" ds:itemID="{BA213D31-90D9-429E-B23B-00647E1A4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93</TotalTime>
  <Pages>11</Pages>
  <Words>2222</Words>
  <Characters>20915</Characters>
  <Application>Microsoft Office Word</Application>
  <DocSecurity>0</DocSecurity>
  <Lines>174</Lines>
  <Paragraphs>46</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Rik de Wijn</cp:lastModifiedBy>
  <cp:revision>14</cp:revision>
  <cp:lastPrinted>2020-01-21T15:27:00Z</cp:lastPrinted>
  <dcterms:created xsi:type="dcterms:W3CDTF">2020-09-30T12:03:00Z</dcterms:created>
  <dcterms:modified xsi:type="dcterms:W3CDTF">2021-02-10T15:04:00Z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